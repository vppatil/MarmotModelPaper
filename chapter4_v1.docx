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comments.xml" ContentType="application/vnd.openxmlformats-officedocument.wordprocessingml.comments+xml"/>
  <Override PartName="/word/footer3.xml" ContentType="application/vnd.openxmlformats-officedocument.wordprocessingml.footer+xml"/>
  <Override PartName="/word/footer2.xml" ContentType="application/vnd.openxmlformats-officedocument.wordprocessingml.footer+xml"/>
  <Override PartName="/word/media/image10.png" ContentType="image/png"/>
  <Override PartName="/word/media/image4.png" ContentType="image/png"/>
  <Override PartName="/word/media/image8.png" ContentType="image/png"/>
  <Override PartName="/word/media/image3.png" ContentType="image/png"/>
  <Override PartName="/word/media/image7.png" ContentType="image/png"/>
  <Override PartName="/word/media/image2.png" ContentType="image/png"/>
  <Override PartName="/word/media/image6.png" ContentType="image/png"/>
  <Override PartName="/word/media/image11.png" ContentType="image/png"/>
  <Override PartName="/word/media/image1.png" ContentType="image/png"/>
  <Override PartName="/word/media/image5.png" ContentType="image/png"/>
  <Override PartName="/word/media/image9.png" ContentType="image/png"/>
  <Override PartName="/word/_rels/document.xml.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oter4.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60" w:before="240"/>
      </w:pPr>
      <w:bookmarkStart w:id="0" w:name="_Toc262208822"/>
      <w:bookmarkEnd w:id="0"/>
      <w:r>
        <w:rPr>
          <w:rFonts w:ascii="Times New Roman" w:cs="Times New Roman" w:hAnsi="Times New Roman"/>
        </w:rPr>
        <w:t>Chapter 4. Integrating survival and reproduction to explain variation in climate-sensitivity of alpine mammal populations</w:t>
      </w:r>
    </w:p>
    <w:p>
      <w:pPr>
        <w:pStyle w:val="style0"/>
        <w:spacing w:line="480" w:lineRule="auto"/>
      </w:pPr>
      <w:r>
        <w:rPr>
          <w:b/>
        </w:rPr>
      </w:r>
    </w:p>
    <w:p>
      <w:pPr>
        <w:pStyle w:val="style0"/>
        <w:spacing w:line="480" w:lineRule="auto"/>
      </w:pPr>
      <w:bookmarkStart w:id="1" w:name="_Toc262208823"/>
      <w:bookmarkEnd w:id="1"/>
      <w:r>
        <w:rPr>
          <w:b/>
        </w:rPr>
        <w:t>Introduction</w:t>
      </w:r>
    </w:p>
    <w:p>
      <w:pPr>
        <w:pStyle w:val="style0"/>
        <w:spacing w:line="480" w:lineRule="auto"/>
      </w:pPr>
      <w:r>
        <w:rPr/>
        <w:tab/>
        <w:t>There is a great deal of interest in predicting the ecological consequences of climate change on wildlife. Most such researc has tended to focus on a single species at a time (e.g. Ainley 2002; Beever et al. 2003; Schwartz and Armitage 2004). These species are often identified as ‘indicator species’ for the regions they inhabit, based on criteria chosen to ensure that they are representative of the larger animal community. However, the effectiveness of indicator species is rarely tested, and in fact, two species can react to changing weather or climate patterns in completely different ways, even if they are closely related or ecologically similar (Chapter 2). Meta-analyses have begun to reveal widespread relationships between climate change and species ranges as well as with specific life history traits (Walther et al. 2002; Parmesan and Yohe 2003; Post et al. 2009). However, unless we understand why some species are more sensitive to weather variation and average climate than others, the results of climate change research cannot be effectively generalized from one species to the next.</w:t>
      </w:r>
    </w:p>
    <w:p>
      <w:pPr>
        <w:pStyle w:val="style0"/>
        <w:spacing w:line="480" w:lineRule="auto"/>
        <w:ind w:firstLine="720" w:left="0" w:right="0"/>
      </w:pPr>
      <w:r>
        <w:rPr/>
        <w:t>Weather and other external forces act on population dynamics by affecting demographic parameters (i.e. life history traits like survival and fecundity). However, a change in any one of these parameters does not necessarily influence the population growth rate, because some parameters have more influence than others (Caswell 2001). The relative importance of a given parameter, such as juvenile survival, can vary over space and time (Nichols et al. 2000; Morrison and Hik 2007), and should also depend on life history. Furthermore, life history strategies themselves may also differ from one population or environment to the next (Bears et al. 2009). As a result, the demographic consequences of climate change cannot be studied or predicted without considering the role of life history.</w:t>
      </w:r>
    </w:p>
    <w:p>
      <w:pPr>
        <w:pStyle w:val="style0"/>
        <w:spacing w:line="480" w:lineRule="auto"/>
        <w:ind w:firstLine="720" w:left="0" w:right="0"/>
      </w:pPr>
      <w:r>
        <w:rPr/>
        <w:t xml:space="preserve">The contributions of individual life history traits to population growth can be decomposed in several ways. Typically, this task is accomplished via Life Table Response Experiments (LTREs) using matrix population models, which are subject to several key assumptions that are often violated in wild populations. In particular, the assumptions of demographic and environmental stasis are rarely met. Stochastic LTREs designed for analyzing transient population dynamics have recently been developed, but these methods require data collected across a wide spatial and temporal scale, and may not always be practical (Caswell 2010; Davison et al. 2010). </w:t>
      </w:r>
    </w:p>
    <w:p>
      <w:pPr>
        <w:pStyle w:val="style0"/>
        <w:spacing w:line="480" w:lineRule="auto"/>
        <w:ind w:firstLine="720" w:left="0" w:right="0"/>
      </w:pPr>
      <w:r>
        <w:rPr/>
        <w:t>An alternative approach is to estimate both the population growth rate and the relative contributions of demographic parameters to that rate directly from mark-recapture data (Nichols et al. 2000; Nichols and Hines 2002). These estimates are derived and interpreted somewhat differently than the results of a standard LTRE. However, both approaches are considered retrospective analyses, and both ostensibly meet the same objective (Cooch et al. 2001). Despite calls for more study into their differences (Cooch et al. 2001), a direct comparison has not been conducted (but see Sandercock and Beissenger 2002 and Lima et al. 2003 for other comparisons of matrix models and reverse-time modeling).</w:t>
      </w:r>
    </w:p>
    <w:p>
      <w:pPr>
        <w:pStyle w:val="style0"/>
        <w:spacing w:line="480" w:lineRule="auto"/>
        <w:ind w:firstLine="720" w:left="0" w:right="0"/>
      </w:pPr>
      <w:r>
        <w:rPr/>
        <w:t xml:space="preserve">In this chapter I used both LTREs and reverse-time modeling (Nichols et al. 2000) to compare the population dynamics of collared pikas and hoary marmots, two mammalian herbivores living in an alpine environment characterized by a harsh, variable winter climate. The apparent survival probabilities of both species have been linked to abiotic conditions, particularly the quality and depth of snowpack and the timing of spring snowmelt (Chapter 2; Morrison and Hik 2007). Interestingly, the two species respond to variation in winter climate in very different ways. Pika survival is positively related to the length of the previous growing season, while juvenile marmot survival increases during cold, snowy winters, probably as a result of their need for snowpack as insulation (Patil et al. In press; Morrison and Hik 2007). In addition, at a long-term study site in the Yukon, the two species appear to fluctuate in abundance independently of each other (Patil et al. 2010). </w:t>
      </w:r>
    </w:p>
    <w:p>
      <w:pPr>
        <w:pStyle w:val="style0"/>
        <w:spacing w:line="480" w:lineRule="auto"/>
      </w:pPr>
      <w:r>
        <w:rPr/>
        <w:tab/>
        <w:t>I had three objectives in this study: 1), to compare LTRE’s and mark-recapture methods for decomposing demographic contributions to λ, 2) to quantify the influence of climate-mediated variation in survival and fecundity on the population dynamics of collared pikas and hoary marmots using both methods;.and 3)  to determine</w:t>
      </w:r>
      <w:r>
        <w:rPr/>
        <w:commentReference w:id="0"/>
      </w:r>
      <w:r>
        <w:rPr/>
        <w:t xml:space="preserve"> why populations of collared pikas and hoary marmots in a shared environment followed different trajectories, and explore the implications for the indicator species concept when applied to alpine wildlife. </w:t>
      </w:r>
    </w:p>
    <w:p>
      <w:pPr>
        <w:pStyle w:val="style0"/>
        <w:spacing w:line="480" w:lineRule="auto"/>
        <w:ind w:firstLine="720" w:left="0" w:right="0"/>
      </w:pPr>
      <w:r>
        <w:rPr/>
        <w:t>I</w:t>
      </w:r>
      <w:r>
        <w:rPr/>
        <w:commentReference w:id="1"/>
      </w:r>
      <w:r>
        <w:rPr/>
        <w:t xml:space="preserve"> hypothesized that the basic life history strategy of each species would determine which demographic parameters made the greatest contribution to population growth. Collared pikas have relatively short lives (3-5 years) and low annual apparent survival probabilities (&lt;0.5; Morrison and Hik 2007), which means that they have few reproductive opportunities.. Variation in fecundity should therefore make a greater contribution to pika population growth than survival. Hoary marmots, on the other hand, can live for 10 years or more in the wild, have relatively constant breeding probability, and take several years to reach reproductive maturity (Patil et al. In press). The ability of an individual marmot to contribute to the population should therefore be most sensitive to survival, especially in the younger age-classes. These predictions, combined with the fact that winter climate is strongly linked with survival for both species, lead to the prediction that winter </w:t>
      </w:r>
      <w:ins w:author="Brad Griffith" w:date="2012-11-15T23:47:00Z" w:id="0">
        <w:r>
          <w:rPr/>
          <w:t>climate has a stronger influence on population growth rate in hoary marmots than in collared pikas.</w:t>
        </w:r>
      </w:ins>
    </w:p>
    <w:p>
      <w:pPr>
        <w:pStyle w:val="style0"/>
        <w:spacing w:line="480" w:lineRule="auto"/>
      </w:pPr>
      <w:r>
        <w:rPr/>
      </w:r>
    </w:p>
    <w:p>
      <w:pPr>
        <w:pStyle w:val="style0"/>
        <w:spacing w:line="480" w:lineRule="auto"/>
      </w:pPr>
      <w:bookmarkStart w:id="2" w:name="_Toc262208824"/>
      <w:bookmarkEnd w:id="2"/>
      <w:r>
        <w:rPr>
          <w:b/>
        </w:rPr>
        <w:t>Methods</w:t>
      </w:r>
    </w:p>
    <w:p>
      <w:pPr>
        <w:pStyle w:val="style0"/>
        <w:spacing w:line="480" w:lineRule="auto"/>
      </w:pPr>
      <w:r>
        <w:rPr/>
        <w:tab/>
        <w:t>Both study species, the study site, and capture methods for hoary marmots are described elsewhere (</w:t>
      </w:r>
      <w:r>
        <w:rPr/>
        <w:t>(Franken and Hik 2004, Morrison and Hik 2007, Patil 2010, Patil et al. In press)</w:t>
      </w:r>
      <w:r>
        <w:rPr/>
        <w:t>.  All hoary marmot social groups in the 4 km</w:t>
      </w:r>
      <w:r>
        <w:rPr>
          <w:vertAlign w:val="superscript"/>
        </w:rPr>
        <w:t>2</w:t>
      </w:r>
      <w:r>
        <w:rPr/>
        <w:t xml:space="preserve"> study area were trapped between 1999-2004, while a subset of four groups distributed amongst the South, East, and West aspects of the valley were trapped in 2007-2009. Most pikas in the study area with active haypiles were trapped each year from 1998-2009, using native vegetation as bait. Pika trapping methods are described in detail elsewhere (Franken and Hik 2004; Morrison and Hik 2007). Pikas are diurnal, highly visible, and philopatric to their territories from one year to the next, so the absence of a pika from a territory where it was active was taken as strong evidence of that pika’s death. </w:t>
      </w:r>
    </w:p>
    <w:p>
      <w:pPr>
        <w:pStyle w:val="style0"/>
        <w:spacing w:line="480" w:lineRule="auto"/>
      </w:pPr>
      <w:r>
        <w:rPr/>
      </w:r>
    </w:p>
    <w:p>
      <w:pPr>
        <w:pStyle w:val="style3"/>
        <w:numPr>
          <w:ilvl w:val="2"/>
          <w:numId w:val="1"/>
        </w:numPr>
        <w:spacing w:line="480" w:lineRule="auto"/>
      </w:pPr>
      <w:bookmarkStart w:id="3" w:name="_Toc262208825"/>
      <w:bookmarkEnd w:id="3"/>
      <w:r>
        <w:rPr>
          <w:i w:val="false"/>
          <w:u w:val="none"/>
        </w:rPr>
        <w:t>Matrix model structure and parameterization</w:t>
      </w:r>
    </w:p>
    <w:p>
      <w:pPr>
        <w:pStyle w:val="style0"/>
        <w:spacing w:line="480" w:lineRule="auto"/>
      </w:pPr>
      <w:r>
        <w:rPr/>
        <w:tab/>
        <w:t xml:space="preserve">I constructed age-structured Leslie projection matrices to describe the asymptotic population dynamics of both pika and marmot populations (Caswell 2001; Keyfitz and Caswell 2005). These matrices were based on a post-birth census, as breeding occurs at the beginning of the field season and is typically not observed. Matrices were based on female demographic data, although male and female data were used to parameterize the survival estimates of non-adult marmot age-classes, which are not sexually dimorphic or show sex-bias in dispersal probability) (Barash 1989). Pikas were modeled using two age classes </w:t>
      </w:r>
      <w:r>
        <w:rPr/>
        <w:t>(Morrison and Hik 2007)</w:t>
      </w:r>
      <w:r>
        <w:rPr/>
        <w:t>, while marmots were assigned four: juveniles, yearlings, two-year-olds, and sexually mature adults. Models included age-specific survival probabilities (P</w:t>
      </w:r>
      <w:r>
        <w:rPr>
          <w:vertAlign w:val="subscript"/>
        </w:rPr>
        <w:t>i</w:t>
      </w:r>
      <w:r>
        <w:rPr/>
        <w:t>), fecundity (M</w:t>
      </w:r>
      <w:r>
        <w:rPr>
          <w:vertAlign w:val="subscript"/>
        </w:rPr>
        <w:t>i</w:t>
      </w:r>
      <w:r>
        <w:rPr/>
        <w:t>), and fertility (F</w:t>
      </w:r>
      <w:r>
        <w:rPr>
          <w:vertAlign w:val="subscript"/>
        </w:rPr>
        <w:t>i</w:t>
      </w:r>
      <w:r>
        <w:rPr/>
        <w:t xml:space="preserve">), where i indicates the age-class. Matrix structure and the corresponding life-cycle diagrams for hoary marmots (a) and collared pikas (b) are shown in Fig. 4-1. </w:t>
      </w:r>
    </w:p>
    <w:p>
      <w:pPr>
        <w:pStyle w:val="style0"/>
        <w:spacing w:line="480" w:lineRule="auto"/>
      </w:pPr>
      <w:r>
        <w:rPr/>
        <w:tab/>
        <w:t xml:space="preserve">Survival parameters were estimated by modeling survival as a function of year, age-class, and sex using Capture-mark-recapture models in program MARK (White and Burnham 1999), using the RMark extension in R (Laake and Rexstad 2007; R Developement Team 2009). Detection probability was modeled as a constant, and was estimated as being close to 1 for both species (0.96 ± 0.02 for marmots, 0.90 ± 0.04 for pikas). Apparent survival was modeled for pikas between, and for marmot survival between 1998 and 2009 and for marmots between 1999 and 2009. </w:t>
      </w:r>
    </w:p>
    <w:p>
      <w:pPr>
        <w:pStyle w:val="style0"/>
        <w:spacing w:line="480" w:lineRule="auto"/>
      </w:pPr>
      <w:r>
        <w:rPr/>
        <w:tab/>
        <w:t xml:space="preserve">For the latter subset of marmot data (2007-2009), survival was modeled in a robust design framework, with capture and recapture probability allowed to vary between years (Kendall and Pollock 1992). The trapping period in 2009 was shorter than in the other two years, meaning that 2009 detection probability could not be reliably extrapolated from previous estimates. Instead, sampling was broken into 4 trapping sessions. Effort, time spent trapping, time of day, and weather conditions were kept </w:t>
      </w:r>
      <w:ins w:author="Brad Griffith" w:date="2012-11-16T00:02:00Z" w:id="1">
        <w:r>
          <w:rPr/>
          <w:t>as approximately constant</w:t>
        </w:r>
      </w:ins>
      <w:r>
        <w:rPr/>
        <w:t xml:space="preserve"> between trapping sessions. For 2007-2008, marmot sampling was broken into two distinct trapping periods. The first period extended from snowmelt to the third week of July, when all juveniles had been born, and the second extended until the end of August. This division was chosen to ensure that essentially all individuals were present and available for capture in both periods (Nichols et al. 2000).</w:t>
      </w:r>
    </w:p>
    <w:p>
      <w:pPr>
        <w:pStyle w:val="style0"/>
        <w:spacing w:line="480" w:lineRule="auto"/>
      </w:pPr>
      <w:r>
        <w:rPr/>
        <w:tab/>
        <w:t xml:space="preserve">For both species, some juveniles could not be associated with a specific mother. In addition, not all juveniles could be sexed confidently. I therefore estimated average fecundity as the number of female juveniles plus half the number of unknown-sex juveniles divided by the number of reproductively mature females (Equation 1). </w:t>
      </w:r>
    </w:p>
    <w:p>
      <w:pPr>
        <w:pStyle w:val="style0"/>
        <w:spacing w:line="480" w:lineRule="auto"/>
      </w:pPr>
      <w:r>
        <w:rPr/>
      </w:r>
    </w:p>
    <w:p>
      <w:pPr>
        <w:pStyle w:val="style0"/>
        <w:spacing w:line="480" w:lineRule="auto"/>
      </w:pPr>
      <w:r>
        <w:rPr/>
        <w:t>Equation 1. Formula for estimating average age-specific fecundity of hoary marmots and collared pikas.</w:t>
      </w:r>
    </w:p>
    <w:p>
      <w:pPr>
        <w:pStyle w:val="style0"/>
        <w:spacing w:line="480" w:lineRule="auto"/>
      </w:pPr>
      <w:r>
        <w:rPr/>
      </w:r>
    </w:p>
    <w:p>
      <w:pPr>
        <w:pStyle w:val="style0"/>
        <w:spacing w:line="480" w:lineRule="auto"/>
      </w:pPr>
      <w:r>
        <w:rPr/>
        <w:t xml:space="preserve"> </w:t>
      </w:r>
      <w:r>
        <w:rPr/>
        <w:drawing>
          <wp:inline distB="0" distL="0" distR="0" distT="0">
            <wp:extent cx="2114550" cy="7042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114550" cy="704215"/>
                    </a:xfrm>
                    <a:prstGeom prst="rect">
                      <a:avLst/>
                    </a:prstGeom>
                    <a:noFill/>
                    <a:ln w="9525">
                      <a:noFill/>
                      <a:miter lim="800000"/>
                      <a:headEnd/>
                      <a:tailEnd/>
                    </a:ln>
                  </pic:spPr>
                </pic:pic>
              </a:graphicData>
            </a:graphic>
          </wp:inline>
        </w:drawing>
      </w:r>
    </w:p>
    <w:p>
      <w:pPr>
        <w:pStyle w:val="style0"/>
        <w:spacing w:line="480" w:lineRule="auto"/>
      </w:pPr>
      <w:r>
        <w:rPr/>
      </w:r>
    </w:p>
    <w:p>
      <w:pPr>
        <w:pStyle w:val="style0"/>
        <w:spacing w:line="480" w:lineRule="auto"/>
      </w:pPr>
      <w:r>
        <w:rPr/>
        <w:tab/>
        <w:t xml:space="preserve">Fertility calculations for pikas differed slightly from those for marmots (Equation 2). Pika fertility was calculated as the product of the survival probability from age i to age i+1 and the average fecundity for age i+1 (Equation 2a). Marmot fertilities were the product of the probability of survival from age i to age i+1, the probability of breeding for age i+1 </w:t>
      </w:r>
      <w:r>
        <w:rPr/>
        <w:t>(Patil 2010)</w:t>
      </w:r>
      <w:r>
        <w:rPr/>
        <w:t xml:space="preserve">) and the fecundity term for age i+1 (Equation 2b). Because I did not have estimates of marmot breeding probability for 2007-2009, I used the average probability from 1999-2004 for all years. </w:t>
      </w:r>
    </w:p>
    <w:p>
      <w:pPr>
        <w:pStyle w:val="style0"/>
        <w:spacing w:line="480" w:lineRule="auto"/>
      </w:pPr>
      <w:r>
        <w:rPr/>
      </w:r>
    </w:p>
    <w:p>
      <w:pPr>
        <w:pStyle w:val="style0"/>
        <w:spacing w:line="480" w:lineRule="auto"/>
      </w:pPr>
      <w:r>
        <w:rPr/>
        <w:t>Equation 2. Formulas used to calculate age-specific fertility estimates for collared pikas and hoary marmots.</w:t>
        <w:drawing>
          <wp:anchor allowOverlap="1" behindDoc="0" distB="0" distL="0" distR="0" distT="0" layoutInCell="1" locked="0" relativeHeight="0" simplePos="0">
            <wp:simplePos x="0" y="0"/>
            <wp:positionH relativeFrom="character">
              <wp:posOffset>34290</wp:posOffset>
            </wp:positionH>
            <wp:positionV relativeFrom="line">
              <wp:posOffset>765810</wp:posOffset>
            </wp:positionV>
            <wp:extent cx="1618615" cy="141922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1618615" cy="1419225"/>
                    </a:xfrm>
                    <a:prstGeom prst="rect">
                      <a:avLst/>
                    </a:prstGeom>
                    <a:noFill/>
                    <a:ln w="9525">
                      <a:noFill/>
                      <a:miter lim="800000"/>
                      <a:headEnd/>
                      <a:tailEnd/>
                    </a:ln>
                  </pic:spPr>
                </pic:pic>
              </a:graphicData>
            </a:graphic>
          </wp:anchor>
        </w:drawing>
      </w:r>
    </w:p>
    <w:p>
      <w:pPr>
        <w:pStyle w:val="style0"/>
        <w:spacing w:line="480" w:lineRule="auto"/>
        <w:ind w:firstLine="720" w:left="0" w:right="0"/>
      </w:pPr>
      <w:r>
        <w:rPr/>
        <w:t xml:space="preserve">Only the oldest age class was reproductively mature in both species (age 1 for pikas, and age 3 for marmots), but both matrices include fecundity terms for the next-oldest age class because of the post-birth design (Fig. 1; Caswell 2001). Matrices were constructed for each overwinter period in the two datasets, for total of 11 pika matrices (1998-1999 through 2008-2009) and 7 marmot matrices (1999-2000 to 2003-2004, 2007-2008, and 2008-2009). </w:t>
      </w:r>
    </w:p>
    <w:p>
      <w:pPr>
        <w:pStyle w:val="style0"/>
        <w:spacing w:line="480" w:lineRule="auto"/>
      </w:pPr>
      <w:r>
        <w:rPr/>
        <w:tab/>
      </w:r>
    </w:p>
    <w:p>
      <w:pPr>
        <w:pStyle w:val="style3"/>
        <w:numPr>
          <w:ilvl w:val="2"/>
          <w:numId w:val="1"/>
        </w:numPr>
        <w:spacing w:line="480" w:lineRule="auto"/>
      </w:pPr>
      <w:bookmarkStart w:id="4" w:name="_Toc262208826"/>
      <w:bookmarkEnd w:id="4"/>
      <w:r>
        <w:rPr>
          <w:i w:val="false"/>
          <w:u w:val="none"/>
        </w:rPr>
        <w:t>Matrix Model Analyses</w:t>
      </w:r>
    </w:p>
    <w:p>
      <w:pPr>
        <w:pStyle w:val="style0"/>
        <w:spacing w:line="480" w:lineRule="auto"/>
      </w:pPr>
      <w:r>
        <w:rPr/>
        <w:tab/>
        <w:t>Methods for matrix model analysis were the same for both pikas and marmots. First, the projected asymptotic population growth rate (λ</w:t>
      </w:r>
      <w:r>
        <w:rPr>
          <w:vertAlign w:val="subscript"/>
        </w:rPr>
        <w:t>asym</w:t>
      </w:r>
      <w:r>
        <w:rPr/>
        <w:t>) was derived as the dominant eigenvalue of each projection matrix (Caswell 2001). I then determined the proportional contributions  of demographic parameters  (P</w:t>
      </w:r>
      <w:r>
        <w:rPr>
          <w:vertAlign w:val="subscript"/>
        </w:rPr>
        <w:t>i</w:t>
      </w:r>
      <w:r>
        <w:rPr/>
        <w:t>, M</w:t>
      </w:r>
      <w:r>
        <w:rPr>
          <w:vertAlign w:val="subscript"/>
        </w:rPr>
        <w:t>i</w:t>
      </w:r>
      <w:r>
        <w:rPr/>
        <w:t>, F</w:t>
      </w:r>
      <w:r>
        <w:rPr>
          <w:vertAlign w:val="subscript"/>
        </w:rPr>
        <w:t>i</w:t>
      </w:r>
      <w:r>
        <w:rPr/>
        <w:t>) to λ</w:t>
      </w:r>
      <w:r>
        <w:rPr>
          <w:vertAlign w:val="subscript"/>
        </w:rPr>
        <w:t>asym</w:t>
      </w:r>
      <w:r>
        <w:rPr/>
        <w:t xml:space="preserve"> using a random design LTRE (Caswell 2001). In an LTRE, the relative importance of a parameter is evaluated as the product of the partial derivative of λ</w:t>
      </w:r>
      <w:r>
        <w:rPr>
          <w:vertAlign w:val="subscript"/>
        </w:rPr>
        <w:t>asym</w:t>
      </w:r>
      <w:r>
        <w:rPr/>
        <w:t xml:space="preserve"> with respect to that parameter (sensitivity) and the covariance of that parameter with all other parameters (Equation 3). Standard errors and confidence intervals for parameter contributions and λ</w:t>
      </w:r>
      <w:r>
        <w:rPr>
          <w:vertAlign w:val="subscript"/>
        </w:rPr>
        <w:t>asym</w:t>
      </w:r>
      <w:r>
        <w:rPr/>
        <w:t xml:space="preserve"> were estimated by bootstrapping with 1000 replications (Caswell 2001). </w:t>
      </w:r>
    </w:p>
    <w:p>
      <w:pPr>
        <w:sectPr>
          <w:footerReference r:id="rId4" w:type="default"/>
          <w:type w:val="nextPage"/>
          <w:pgSz w:h="15840" w:w="12240"/>
          <w:pgMar w:bottom="1999" w:footer="1440" w:gutter="0" w:header="0" w:left="2160" w:right="2160" w:top="1440"/>
          <w:pgNumType w:fmt="decimal"/>
          <w:formProt w:val="false"/>
          <w:textDirection w:val="lrTb"/>
          <w:docGrid w:charSpace="0" w:linePitch="360" w:type="default"/>
        </w:sectPr>
      </w:pPr>
    </w:p>
    <w:p>
      <w:pPr>
        <w:pStyle w:val="style0"/>
        <w:spacing w:line="480" w:lineRule="auto"/>
      </w:pPr>
      <w:r>
        <w:rPr/>
      </w:r>
    </w:p>
    <w:p>
      <w:pPr>
        <w:sectPr>
          <w:type w:val="continuous"/>
          <w:pgSz w:h="15840" w:w="12240"/>
          <w:pgMar w:bottom="1999" w:footer="1440" w:gutter="0" w:header="0" w:left="2160" w:right="2160" w:top="1440"/>
          <w:formProt w:val="false"/>
          <w:textDirection w:val="lrTb"/>
          <w:docGrid w:charSpace="0" w:linePitch="360" w:type="default"/>
        </w:sectPr>
      </w:pPr>
    </w:p>
    <w:p>
      <w:pPr>
        <w:pStyle w:val="style0"/>
        <w:spacing w:line="480" w:lineRule="auto"/>
      </w:pPr>
      <w:r>
        <w:rPr/>
      </w:r>
    </w:p>
    <w:p>
      <w:pPr>
        <w:pStyle w:val="style0"/>
        <w:spacing w:line="480" w:lineRule="auto"/>
      </w:pPr>
      <w:r>
        <w:rPr/>
        <w:t>Equation 3. The formula for variance in λ</w:t>
      </w:r>
      <w:r>
        <w:rPr>
          <w:vertAlign w:val="subscript"/>
        </w:rPr>
        <w:t>asym</w:t>
      </w:r>
      <w:r>
        <w:rPr/>
        <w:t>. a</w:t>
      </w:r>
      <w:r>
        <w:rPr>
          <w:vertAlign w:val="subscript"/>
        </w:rPr>
        <w:t>ij</w:t>
      </w:r>
      <w:r>
        <w:rPr/>
        <w:t xml:space="preserve"> and a</w:t>
      </w:r>
      <w:r>
        <w:rPr>
          <w:vertAlign w:val="subscript"/>
        </w:rPr>
        <w:t>kl</w:t>
      </w:r>
      <w:r>
        <w:rPr/>
        <w:t xml:space="preserve"> represent the matrix entries corresponding to the i or k row and j or l column of a Leslie matrix, over all possible values of i,j,k, and l.</w:t>
      </w:r>
    </w:p>
    <w:p>
      <w:pPr>
        <w:pStyle w:val="style0"/>
        <w:spacing w:line="480" w:lineRule="auto"/>
      </w:pPr>
      <w:r>
        <w:rPr/>
      </w:r>
    </w:p>
    <w:p>
      <w:pPr>
        <w:pStyle w:val="style0"/>
        <w:spacing w:line="480" w:lineRule="auto"/>
      </w:pPr>
      <w:r>
        <w:rPr/>
        <w:drawing>
          <wp:inline distB="0" distL="0" distR="0" distT="0">
            <wp:extent cx="2304415" cy="381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2304415" cy="381000"/>
                    </a:xfrm>
                    <a:prstGeom prst="rect">
                      <a:avLst/>
                    </a:prstGeom>
                    <a:noFill/>
                    <a:ln w="9525">
                      <a:noFill/>
                      <a:miter lim="800000"/>
                      <a:headEnd/>
                      <a:tailEnd/>
                    </a:ln>
                  </pic:spPr>
                </pic:pic>
              </a:graphicData>
            </a:graphic>
          </wp:inline>
        </w:drawing>
      </w:r>
    </w:p>
    <w:p>
      <w:pPr>
        <w:pStyle w:val="style0"/>
        <w:spacing w:line="480" w:lineRule="auto"/>
      </w:pPr>
      <w:r>
        <w:rPr/>
      </w:r>
    </w:p>
    <w:p>
      <w:pPr>
        <w:pStyle w:val="style0"/>
        <w:spacing w:line="480" w:lineRule="auto"/>
      </w:pPr>
      <w:r>
        <w:rPr/>
        <w:tab/>
        <w:t>For a population to grow at its projected asymptotic growth rate, several assumptions must be met. First, the population is assumed to be in stable-age distribution, meaning that all age-classes are growing at the same rate. Second, all demographic rates are assumed to be deterministic and constant, an assumption that is rarely met in wild populations living in harsh, variable environments. λ</w:t>
      </w:r>
      <w:r>
        <w:rPr>
          <w:vertAlign w:val="subscript"/>
        </w:rPr>
        <w:t>asym</w:t>
      </w:r>
      <w:r>
        <w:rPr/>
        <w:t xml:space="preserve"> is therefore not expected to reflect short-term or transient population dynamics (Sandercock and Beissinger 2002). However, it can still be useful as an instantaneous gauge of current demographic conditions, or of the potential lifetime fitness of an individual living in a given environment (Caswell 2001), provided that the models used to derive it adequately characterize the life history of the organism (Sandercock and Beissinger 2002).</w:t>
      </w:r>
    </w:p>
    <w:p>
      <w:pPr>
        <w:pStyle w:val="style0"/>
        <w:spacing w:line="480" w:lineRule="auto"/>
      </w:pPr>
      <w:r>
        <w:rPr/>
      </w:r>
    </w:p>
    <w:p>
      <w:pPr>
        <w:pStyle w:val="style3"/>
        <w:numPr>
          <w:ilvl w:val="2"/>
          <w:numId w:val="1"/>
        </w:numPr>
        <w:spacing w:line="480" w:lineRule="auto"/>
      </w:pPr>
      <w:bookmarkStart w:id="5" w:name="_Toc262208827"/>
      <w:bookmarkEnd w:id="5"/>
      <w:r>
        <w:rPr>
          <w:i w:val="false"/>
          <w:u w:val="none"/>
        </w:rPr>
        <w:t>Reverse-time modeling</w:t>
      </w:r>
    </w:p>
    <w:p>
      <w:pPr>
        <w:pStyle w:val="style0"/>
        <w:widowControl w:val="false"/>
        <w:spacing w:line="480" w:lineRule="auto"/>
      </w:pPr>
      <w:r>
        <w:rPr/>
        <w:tab/>
        <w:t>As an alternative to λ</w:t>
      </w:r>
      <w:r>
        <w:rPr>
          <w:vertAlign w:val="subscript"/>
        </w:rPr>
        <w:t>asym,</w:t>
      </w:r>
      <w:r>
        <w:rPr/>
        <w:t>, I estimated a second measure of population growth rate (λ) using  reverse-time mark-recapture modeling (Lebreton et al. 1992; Pradel 1996). These estimates will be referred to as λ</w:t>
      </w:r>
      <w:r>
        <w:rPr>
          <w:vertAlign w:val="subscript"/>
        </w:rPr>
        <w:t>real</w:t>
      </w:r>
      <w:r>
        <w:rPr/>
        <w:t xml:space="preserve"> to differentiate them from λ</w:t>
      </w:r>
      <w:r>
        <w:rPr>
          <w:vertAlign w:val="subscript"/>
        </w:rPr>
        <w:t>asym</w:t>
      </w:r>
      <w:r>
        <w:rPr/>
        <w:t xml:space="preserve"> values derived from population matrices, following Sandercock and Beissinger (2002). Estimation of λ in this way allows for population growth rates to be estimated even in populations that have not been completely censused, formally incorporating detection probability (Pradel 1996). </w:t>
      </w:r>
    </w:p>
    <w:p>
      <w:pPr>
        <w:pStyle w:val="style0"/>
        <w:widowControl w:val="false"/>
        <w:spacing w:line="480" w:lineRule="auto"/>
        <w:ind w:firstLine="720" w:left="0" w:right="0"/>
      </w:pPr>
      <w:r>
        <w:rPr/>
        <w:t>Contributions made by demographic parameters to λ</w:t>
      </w:r>
      <w:r>
        <w:rPr>
          <w:vertAlign w:val="subscript"/>
        </w:rPr>
        <w:t>real</w:t>
      </w:r>
      <w:r>
        <w:rPr/>
        <w:t xml:space="preserve"> were estimated based on seniority parameters (γ) in reverse-time mark-recapture models (Nichols et al. 2000). This technique has been described as an alternative approach to the types of questions that LTREs were designed to address (Cooch et al. 2001), but the two methods have not been directly compared using field data. A seniority parameter describes the probability that an individual present in the population at time i was also present at time i-1. In other words, it is the reverse-time equivalent of apparent survival in a standard capture-mark-recapture model. </w:t>
      </w:r>
    </w:p>
    <w:p>
      <w:pPr>
        <w:pStyle w:val="style0"/>
        <w:widowControl w:val="false"/>
        <w:spacing w:line="480" w:lineRule="auto"/>
      </w:pPr>
      <w:r>
        <w:rPr/>
        <w:tab/>
        <w:t>I estimated λ</w:t>
      </w:r>
      <w:r>
        <w:rPr>
          <w:vertAlign w:val="subscript"/>
        </w:rPr>
        <w:t xml:space="preserve">real </w:t>
      </w:r>
      <w:r>
        <w:rPr/>
        <w:t>for both pikas and marmots in all years where data was available. I modeled γ in a multi-state framework for both species, with juvenile and non-juvenile age-classes as different ‘states’. The adult age-class was therefore associated with two γ parameters, γ</w:t>
      </w:r>
      <w:r>
        <w:rPr>
          <w:vertAlign w:val="subscript"/>
        </w:rPr>
        <w:t>AJ</w:t>
      </w:r>
      <w:r>
        <w:rPr/>
        <w:t xml:space="preserve"> (the contribution of juvenile survival to adults) and γ</w:t>
      </w:r>
      <w:r>
        <w:rPr>
          <w:vertAlign w:val="subscript"/>
        </w:rPr>
        <w:t>AA</w:t>
      </w:r>
      <w:r>
        <w:rPr/>
        <w:t xml:space="preserve"> (the contribution of adult survival to adults). 1- (γ</w:t>
      </w:r>
      <w:r>
        <w:rPr>
          <w:vertAlign w:val="subscript"/>
        </w:rPr>
        <w:t>AJ</w:t>
      </w:r>
      <w:r>
        <w:rPr/>
        <w:t>+ γ</w:t>
      </w:r>
      <w:r>
        <w:rPr>
          <w:vertAlign w:val="subscript"/>
        </w:rPr>
        <w:t>AA</w:t>
      </w:r>
      <w:r>
        <w:rPr/>
        <w:t xml:space="preserve">) = </w:t>
      </w:r>
      <w:r>
        <w:rPr>
          <w:rFonts w:ascii="Arial" w:cs="Arial" w:hAnsi="Arial"/>
        </w:rPr>
        <w:t>γ</w:t>
      </w:r>
      <w:r>
        <w:rPr>
          <w:vertAlign w:val="subscript"/>
        </w:rPr>
        <w:t>Imm</w:t>
      </w:r>
      <w:r>
        <w:rPr/>
        <w:t xml:space="preserve"> is therefore an estimate of apparent immigration, or the contribution that newly captured individuals made to the current adult population. This term should closely reflect the true importance of immigration if capture probability is equal between marked and unmarked animals, and if the proportion of individuals in the population that have been captured at least once is close to 1 (Nichols et al. 2000). The three γ parameters described above will always sum to one. </w:t>
      </w:r>
      <w:ins w:author="Brad Griffith" w:date="2012-11-16T00:33:00Z" w:id="2">
        <w:r>
          <w:rPr/>
          <w:t xml:space="preserve">Impossible parameters like </w:t>
        </w:r>
      </w:ins>
      <w:ins w:author="Brad Griffith" w:date="2012-11-16T00:34:00Z" w:id="3">
        <w:r>
          <w:rPr/>
          <w:t>γ</w:t>
        </w:r>
      </w:ins>
      <w:ins w:author="Brad Griffith" w:date="2012-11-16T00:34:00Z" w:id="4">
        <w:r>
          <w:rPr>
            <w:vertAlign w:val="subscript"/>
          </w:rPr>
          <w:t xml:space="preserve">JJ </w:t>
        </w:r>
      </w:ins>
      <w:ins w:author="Brad Griffith" w:date="2012-11-16T00:34:00Z" w:id="5">
        <w:r>
          <w:rPr/>
          <w:t>and γ</w:t>
        </w:r>
      </w:ins>
      <w:ins w:author="Brad Griffith" w:date="2012-11-16T00:34:00Z" w:id="6">
        <w:r>
          <w:rPr>
            <w:vertAlign w:val="subscript"/>
          </w:rPr>
          <w:t xml:space="preserve">JA </w:t>
        </w:r>
      </w:ins>
      <w:ins w:author="Brad Griffith" w:date="2012-11-16T00:34:00Z" w:id="7">
        <w:r>
          <w:rPr/>
          <w:t xml:space="preserve">(the </w:t>
        </w:r>
      </w:ins>
      <w:r>
        <w:rPr/>
        <w:t>probabilities that current juveniles were in the</w:t>
      </w:r>
      <w:ins w:author="Brad Griffith" w:date="2012-11-16T00:34:00Z" w:id="8">
        <w:r>
          <w:rPr/>
          <w:t xml:space="preserve"> juvenile</w:t>
        </w:r>
      </w:ins>
      <w:r>
        <w:rPr/>
        <w:t xml:space="preserve"> or</w:t>
      </w:r>
      <w:ins w:author="Brad Griffith" w:date="2012-11-16T00:34:00Z" w:id="9">
        <w:r>
          <w:rPr/>
          <w:t xml:space="preserve"> adult </w:t>
        </w:r>
      </w:ins>
      <w:r>
        <w:rPr/>
        <w:t>cohorts</w:t>
      </w:r>
      <w:ins w:author="Brad Griffith" w:date="2012-11-16T00:34:00Z" w:id="10">
        <w:r>
          <w:rPr/>
          <w:t xml:space="preserve"> in the previous time step) </w:t>
        </w:r>
      </w:ins>
      <w:ins w:author="Brad Griffith" w:date="2012-11-16T00:33:00Z" w:id="11">
        <w:r>
          <w:rPr/>
          <w:t xml:space="preserve">were fixed at 0. </w:t>
        </w:r>
      </w:ins>
      <w:r>
        <w:rPr/>
        <w:t xml:space="preserve">Finally, I also estimated the proportional contribution of reproductive parameters (breeding probability and fecundity) at each time i as the estimated proportion of juveniles in the population at i+1 (Equation 4). These modeling methods, and the underlying theory, are described in detail in Nichols et al. (2000) and Nichols and Hines (2002). </w:t>
      </w:r>
    </w:p>
    <w:p>
      <w:pPr>
        <w:pStyle w:val="style0"/>
        <w:widowControl w:val="false"/>
        <w:spacing w:line="480" w:lineRule="auto"/>
      </w:pPr>
      <w:r>
        <w:rPr/>
      </w:r>
    </w:p>
    <w:p>
      <w:pPr>
        <w:pStyle w:val="style0"/>
        <w:widowControl w:val="false"/>
        <w:spacing w:line="480" w:lineRule="auto"/>
      </w:pPr>
      <w:r>
        <w:rPr/>
        <w:t>Equation 4. Formula for estimating the proportional contribution of fecundity, breeding probability, and other reproductive parameters to </w:t>
      </w:r>
      <w:r>
        <w:rPr>
          <w:vertAlign w:val="subscript"/>
        </w:rPr>
        <w:t>real</w:t>
      </w:r>
      <w:r>
        <w:rPr/>
        <w:t xml:space="preserve"> for any time interval from time i to time i+1. N is the number of individuals in an age class, and superscripts represent the age-class (J for juveniles, A for adults).  </w:t>
      </w:r>
    </w:p>
    <w:p>
      <w:pPr>
        <w:pStyle w:val="style0"/>
        <w:widowControl w:val="false"/>
        <w:spacing w:line="480" w:lineRule="auto"/>
      </w:pPr>
      <w:r>
        <w:rPr/>
        <w:t xml:space="preserve"> </w:t>
      </w:r>
      <w:r>
        <w:rPr/>
        <w:drawing>
          <wp:inline distB="0" distL="0" distR="0" distT="0">
            <wp:extent cx="4314825" cy="5048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4314825" cy="504825"/>
                    </a:xfrm>
                    <a:prstGeom prst="rect">
                      <a:avLst/>
                    </a:prstGeom>
                    <a:noFill/>
                    <a:ln w="9525">
                      <a:noFill/>
                      <a:miter lim="800000"/>
                      <a:headEnd/>
                      <a:tailEnd/>
                    </a:ln>
                  </pic:spPr>
                </pic:pic>
              </a:graphicData>
            </a:graphic>
          </wp:inline>
        </w:drawing>
      </w:r>
    </w:p>
    <w:p>
      <w:pPr>
        <w:pStyle w:val="style0"/>
        <w:widowControl w:val="false"/>
        <w:spacing w:line="480" w:lineRule="auto"/>
      </w:pPr>
      <w:r>
        <w:rPr/>
      </w:r>
    </w:p>
    <w:p>
      <w:pPr>
        <w:pStyle w:val="style0"/>
        <w:widowControl w:val="false"/>
        <w:spacing w:line="480" w:lineRule="auto"/>
      </w:pPr>
      <w:r>
        <w:rPr/>
        <w:tab/>
        <w:t>The four parameters described above only represent contributions to λ</w:t>
      </w:r>
      <w:r>
        <w:rPr>
          <w:vertAlign w:val="subscript"/>
        </w:rPr>
        <w:t>real</w:t>
      </w:r>
      <w:r>
        <w:rPr/>
        <w:t xml:space="preserve"> for the adult population. However if the population is in stable-age distribution, λ</w:t>
      </w:r>
      <w:r>
        <w:rPr>
          <w:vertAlign w:val="subscript"/>
        </w:rPr>
        <w:t>real</w:t>
      </w:r>
      <w:r>
        <w:rPr/>
        <w:t xml:space="preserve"> is the same for all age classes (Nichols et al. 2000). As an additional comparison, I also calculated time-specific γ values for pikas and marmots using basic Pradel models with no age-structure (Pradel 1996). These basic γ terms represent the proportion of the population in year i that was alive in year i-1. A value greater than 0.5 therefore indicates that survival (across all age-classes), was more important than recruitment and immigration combined (Nichols et al. 2000).</w:t>
      </w:r>
    </w:p>
    <w:p>
      <w:pPr>
        <w:pStyle w:val="style0"/>
        <w:widowControl w:val="false"/>
        <w:spacing w:line="480" w:lineRule="auto"/>
      </w:pPr>
      <w:r>
        <w:rPr/>
      </w:r>
    </w:p>
    <w:p>
      <w:pPr>
        <w:pStyle w:val="style3"/>
        <w:numPr>
          <w:ilvl w:val="2"/>
          <w:numId w:val="1"/>
        </w:numPr>
        <w:spacing w:line="480" w:lineRule="auto"/>
      </w:pPr>
      <w:bookmarkStart w:id="6" w:name="_Toc262208829"/>
      <w:bookmarkEnd w:id="6"/>
      <w:r>
        <w:rPr>
          <w:i w:val="false"/>
          <w:u w:val="none"/>
        </w:rPr>
        <w:t>λ Modeling</w:t>
      </w:r>
    </w:p>
    <w:p>
      <w:pPr>
        <w:pStyle w:val="style0"/>
        <w:widowControl w:val="false"/>
        <w:spacing w:line="480" w:lineRule="auto"/>
      </w:pPr>
      <w:r>
        <w:rPr/>
        <w:tab/>
        <w:t>The final step in my analyses was to model λ</w:t>
      </w:r>
      <w:r>
        <w:rPr>
          <w:vertAlign w:val="subscript"/>
        </w:rPr>
        <w:t>real</w:t>
      </w:r>
      <w:r>
        <w:rPr/>
        <w:t xml:space="preserve"> directly using the mean Pacific Decadal Oscillation (PDO) value, an index of winter severity, as a linear constraint. In the interior Yukon, positive PDO values are associated with shallow snowpack and early spring green-up, while negative values are associated with cold winters and deeper than average snowpack. Pika survival is postively correlated with winter PDO lagged by one year, while marmot survival is negatively correlated with PDO from the current year (Morrison and Hik 2007, Patil et al. In press). This analysis allowed me to evaluate the relative effectiveness of reverse-time modeling and matrix models in predicting the sensitivity of population growth rate to climate-mediated changes in survival. </w:t>
      </w:r>
    </w:p>
    <w:p>
      <w:pPr>
        <w:pStyle w:val="style2"/>
        <w:numPr>
          <w:ilvl w:val="1"/>
          <w:numId w:val="1"/>
        </w:numPr>
        <w:spacing w:line="480" w:lineRule="auto"/>
      </w:pPr>
      <w:bookmarkStart w:id="7" w:name="_Toc262208830"/>
      <w:bookmarkStart w:id="8" w:name="_Toc262208830"/>
      <w:r>
        <w:rPr>
          <w:rFonts w:ascii="Times New Roman" w:hAnsi="Times New Roman"/>
        </w:rPr>
      </w:r>
    </w:p>
    <w:p>
      <w:pPr>
        <w:pStyle w:val="style2"/>
        <w:numPr>
          <w:ilvl w:val="1"/>
          <w:numId w:val="1"/>
        </w:numPr>
        <w:spacing w:line="480" w:lineRule="auto"/>
      </w:pPr>
      <w:bookmarkStart w:id="9" w:name="_Toc262208830"/>
      <w:r>
        <w:rPr>
          <w:rFonts w:ascii="Times New Roman" w:hAnsi="Times New Roman"/>
        </w:rPr>
        <w:t>Results</w:t>
      </w:r>
      <w:bookmarkEnd w:id="9"/>
      <w:r>
        <w:rPr>
          <w:rFonts w:ascii="Times New Roman" w:hAnsi="Times New Roman"/>
        </w:rPr>
        <w:tab/>
      </w:r>
    </w:p>
    <w:p>
      <w:pPr>
        <w:pStyle w:val="style3"/>
        <w:numPr>
          <w:ilvl w:val="2"/>
          <w:numId w:val="1"/>
        </w:numPr>
        <w:spacing w:line="480" w:lineRule="auto"/>
      </w:pPr>
      <w:bookmarkStart w:id="10" w:name="_Toc262208831"/>
      <w:r>
        <w:rPr>
          <w:i w:val="false"/>
          <w:u w:val="none"/>
        </w:rPr>
        <w:t>Projected and realized growth rates</w:t>
      </w:r>
      <w:bookmarkEnd w:id="10"/>
      <w:r>
        <w:rPr/>
        <w:commentReference w:id="2"/>
      </w:r>
    </w:p>
    <w:p>
      <w:pPr>
        <w:pStyle w:val="style0"/>
        <w:widowControl w:val="false"/>
        <w:spacing w:line="480" w:lineRule="auto"/>
      </w:pPr>
      <w:r>
        <w:rPr/>
        <w:tab/>
        <w:t>For marmots, λ</w:t>
      </w:r>
      <w:r>
        <w:rPr>
          <w:vertAlign w:val="subscript"/>
        </w:rPr>
        <w:t>asym</w:t>
      </w:r>
      <w:r>
        <w:rPr/>
        <w:t xml:space="preserve"> values were more stable than λ</w:t>
      </w:r>
      <w:r>
        <w:rPr>
          <w:vertAlign w:val="subscript"/>
        </w:rPr>
        <w:t>real</w:t>
      </w:r>
      <w:r>
        <w:rPr/>
        <w:t>, and remained close to one throughout the study (Fig. 2). In the pika population, λ</w:t>
      </w:r>
      <w:r>
        <w:rPr>
          <w:vertAlign w:val="subscript"/>
        </w:rPr>
        <w:t>real</w:t>
      </w:r>
      <w:r>
        <w:rPr/>
        <w:t xml:space="preserve"> had a range similar to that of λ</w:t>
      </w:r>
      <w:r>
        <w:rPr>
          <w:vertAlign w:val="subscript"/>
        </w:rPr>
        <w:t>asym</w:t>
      </w:r>
      <w:r>
        <w:rPr/>
        <w:t xml:space="preserve"> (0.48-1.51 versus 0.27-1.81), but λ</w:t>
      </w:r>
      <w:r>
        <w:rPr>
          <w:vertAlign w:val="subscript"/>
        </w:rPr>
        <w:t>asym</w:t>
      </w:r>
      <w:r>
        <w:rPr/>
        <w:t xml:space="preserve"> was lower in 10 out of 11 time periods (mean difference = 0.3). The marmot population showed a positive realized growth rate (λ</w:t>
      </w:r>
      <w:r>
        <w:rPr>
          <w:vertAlign w:val="subscript"/>
        </w:rPr>
        <w:t>real</w:t>
      </w:r>
      <w:r>
        <w:rPr/>
        <w:t>) in 4 of 7 time intervals, while λ</w:t>
      </w:r>
      <w:r>
        <w:rPr>
          <w:vertAlign w:val="subscript"/>
        </w:rPr>
        <w:t>real</w:t>
      </w:r>
      <w:r>
        <w:rPr/>
        <w:t xml:space="preserve"> for pikas increased in 7 of 11 time intervals, indicating that neither population was following a stable trajectory (Fig. 2). In contrast, the projected growth rate (λ</w:t>
      </w:r>
      <w:r>
        <w:rPr>
          <w:vertAlign w:val="subscript"/>
        </w:rPr>
        <w:t>asym</w:t>
      </w:r>
      <w:r>
        <w:rPr/>
        <w:t>) of the pika population was negative in 9 out of 11 time intervals, suggesting a generally declining population. During the 9 years when both species were being studied, pika and marmot population growth rates were not significantly correlated (λ</w:t>
      </w:r>
      <w:r>
        <w:rPr>
          <w:vertAlign w:val="subscript"/>
        </w:rPr>
        <w:t xml:space="preserve">real: </w:t>
      </w:r>
      <w:r>
        <w:rPr/>
        <w:t>r = -0.52, p = 0.23, λ</w:t>
      </w:r>
      <w:r>
        <w:rPr>
          <w:vertAlign w:val="subscript"/>
        </w:rPr>
        <w:t>asym</w:t>
      </w:r>
      <w:r>
        <w:rPr/>
        <w:t>: r = -0.18, p = 0.72).</w:t>
      </w:r>
    </w:p>
    <w:p>
      <w:pPr>
        <w:pStyle w:val="style0"/>
        <w:widowControl w:val="false"/>
        <w:spacing w:line="480" w:lineRule="auto"/>
        <w:ind w:firstLine="720" w:left="0" w:right="0"/>
      </w:pPr>
      <w:r>
        <w:rPr/>
        <w:t>For marmots, the highest estimate of λ</w:t>
      </w:r>
      <w:r>
        <w:rPr>
          <w:vertAlign w:val="subscript"/>
        </w:rPr>
        <w:t xml:space="preserve">real </w:t>
      </w:r>
      <w:r>
        <w:rPr/>
        <w:t>occurred during the first overwinter interval in the study. However, a smaller proportion of the population may have been captured during the first year when trapping protocols were still being developed. No such peak was observed for pikas, but the first 3 years of available pika trapping data (1995-1997) were not used. In general, λ</w:t>
      </w:r>
      <w:r>
        <w:rPr>
          <w:vertAlign w:val="subscript"/>
        </w:rPr>
        <w:t xml:space="preserve">real </w:t>
      </w:r>
      <w:r>
        <w:rPr/>
        <w:t>could be estimated with much greater precision for marmots than for pikas (Fig. 3).</w:t>
      </w:r>
    </w:p>
    <w:p>
      <w:pPr>
        <w:pStyle w:val="style0"/>
        <w:widowControl w:val="false"/>
        <w:spacing w:line="480" w:lineRule="auto"/>
      </w:pPr>
      <w:r>
        <w:rPr/>
      </w:r>
    </w:p>
    <w:p>
      <w:pPr>
        <w:pStyle w:val="style3"/>
        <w:numPr>
          <w:ilvl w:val="2"/>
          <w:numId w:val="1"/>
        </w:numPr>
        <w:spacing w:line="480" w:lineRule="auto"/>
      </w:pPr>
      <w:bookmarkStart w:id="11" w:name="_Toc262208833"/>
      <w:bookmarkEnd w:id="11"/>
      <w:r>
        <w:rPr>
          <w:i w:val="false"/>
          <w:u w:val="none"/>
        </w:rPr>
        <w:t>LTRE results</w:t>
      </w:r>
    </w:p>
    <w:p>
      <w:pPr>
        <w:pStyle w:val="style4"/>
        <w:numPr>
          <w:ilvl w:val="3"/>
          <w:numId w:val="1"/>
        </w:numPr>
        <w:spacing w:line="480" w:lineRule="auto"/>
      </w:pPr>
      <w:r>
        <w:rPr>
          <w:b w:val="false"/>
          <w:sz w:val="24"/>
          <w:szCs w:val="24"/>
          <w:u w:val="single"/>
        </w:rPr>
        <w:t>Marmots</w:t>
      </w:r>
    </w:p>
    <w:p>
      <w:pPr>
        <w:pStyle w:val="style0"/>
        <w:widowControl w:val="false"/>
        <w:spacing w:line="480" w:lineRule="auto"/>
      </w:pPr>
      <w:r>
        <w:rPr/>
        <w:tab/>
        <w:t>The relative contribution of demographic parameters to λ</w:t>
      </w:r>
      <w:r>
        <w:rPr>
          <w:vertAlign w:val="subscript"/>
        </w:rPr>
        <w:t>asym</w:t>
      </w:r>
      <w:r>
        <w:rPr/>
        <w:t xml:space="preserve"> varied annually (Fig. 4). Juvenile survival was the single greatest contributor to variation in λ</w:t>
      </w:r>
      <w:r>
        <w:rPr>
          <w:vertAlign w:val="subscript"/>
        </w:rPr>
        <w:t>asym</w:t>
      </w:r>
      <w:r>
        <w:rPr/>
        <w:t xml:space="preserve"> in 3 out of 7 years (Fig. 4). However, two-year-old survival, adult survival, and fecundity terms made important contributions in several years (Fig. 4). On average, two-year-old survival had the greatest impact on λ</w:t>
      </w:r>
      <w:r>
        <w:rPr>
          <w:vertAlign w:val="subscript"/>
        </w:rPr>
        <w:t xml:space="preserve">asym </w:t>
      </w:r>
      <w:r>
        <w:rPr/>
        <w:t>(Table 2). However, the high rank of two-year-old survival was strongly influenced by a single time interval (2003-2004) when both λ</w:t>
      </w:r>
      <w:r>
        <w:rPr>
          <w:vertAlign w:val="subscript"/>
        </w:rPr>
        <w:t>asym</w:t>
      </w:r>
      <w:r>
        <w:rPr/>
        <w:t xml:space="preserve"> and estimated apparent survival probabilities for older age-classes were unusually low (Fig. 4-4). When the LTRE was re-run without that time period, juvenile survival appeared 4 times as important as any other model parameter (Table 2). Juvenile survival made the greatest contribution in 3 out of 4 intervals when the population was projected to increase, but contributed very little to the steep decline in λ</w:t>
      </w:r>
      <w:r>
        <w:rPr>
          <w:vertAlign w:val="subscript"/>
        </w:rPr>
        <w:t>asym</w:t>
      </w:r>
      <w:r>
        <w:rPr/>
        <w:t xml:space="preserve"> during 2003-2004 (Fig. 4-4). </w:t>
      </w:r>
    </w:p>
    <w:p>
      <w:pPr>
        <w:pStyle w:val="style0"/>
        <w:widowControl w:val="false"/>
        <w:spacing w:line="480" w:lineRule="auto"/>
      </w:pPr>
      <w:r>
        <w:rPr/>
        <w:tab/>
        <w:t>As with most matrix models, some demographic rates like adult survival were incorporated into more than one model parameter. These lower-level demographic parameters’ importance can be evaluated as the sum of all contributions from model parameters that include them (Caswell 2001).  The true contribution of adult survival (contribution (P</w:t>
      </w:r>
      <w:r>
        <w:rPr>
          <w:vertAlign w:val="subscript"/>
        </w:rPr>
        <w:t>3</w:t>
      </w:r>
      <w:r>
        <w:rPr/>
        <w:t>) + contribution (F</w:t>
      </w:r>
      <w:r>
        <w:rPr>
          <w:vertAlign w:val="subscript"/>
        </w:rPr>
        <w:t>3</w:t>
      </w:r>
      <w:r>
        <w:rPr/>
        <w:t>)) was 0.22 + 0.13 = 0.35 based on all the data, and 0.079+0.131 = 0.21when 2004 was excluded. Adult survival and two-year-old survival made approximately equal contributions to λ</w:t>
      </w:r>
      <w:r>
        <w:rPr>
          <w:vertAlign w:val="subscript"/>
        </w:rPr>
        <w:t>asym</w:t>
      </w:r>
      <w:r>
        <w:rPr/>
        <w:t xml:space="preserve"> when all data were analyzed (P</w:t>
      </w:r>
      <w:r>
        <w:rPr>
          <w:vertAlign w:val="subscript"/>
        </w:rPr>
        <w:t>A</w:t>
      </w:r>
      <w:r>
        <w:rPr/>
        <w:t xml:space="preserve"> contribution = 0.35, P</w:t>
      </w:r>
      <w:r>
        <w:rPr>
          <w:vertAlign w:val="subscript"/>
        </w:rPr>
        <w:t>2</w:t>
      </w:r>
      <w:r>
        <w:rPr/>
        <w:t xml:space="preserve"> contribution = 0.35), while the lower level fecundity parameter (M</w:t>
      </w:r>
      <w:r>
        <w:rPr>
          <w:vertAlign w:val="subscript"/>
        </w:rPr>
        <w:t>A</w:t>
      </w:r>
      <w:r>
        <w:rPr/>
        <w:t xml:space="preserve">) was less important (contribution = 0.20). When 2004 was excluded, fecundity had the second-highest lower-level parameter contribution (0.17), but that was almost four times smaller than the contribution made by juvenile survival (.64). </w:t>
      </w:r>
    </w:p>
    <w:p>
      <w:pPr>
        <w:pStyle w:val="style0"/>
        <w:widowControl w:val="false"/>
        <w:spacing w:line="480" w:lineRule="auto"/>
      </w:pPr>
      <w:r>
        <w:rPr/>
      </w:r>
    </w:p>
    <w:p>
      <w:pPr>
        <w:pStyle w:val="style4"/>
        <w:numPr>
          <w:ilvl w:val="3"/>
          <w:numId w:val="1"/>
        </w:numPr>
        <w:spacing w:line="480" w:lineRule="auto"/>
      </w:pPr>
      <w:r>
        <w:rPr>
          <w:b w:val="false"/>
          <w:sz w:val="24"/>
          <w:szCs w:val="24"/>
          <w:u w:val="single"/>
        </w:rPr>
        <w:t>Pikas</w:t>
      </w:r>
    </w:p>
    <w:p>
      <w:pPr>
        <w:pStyle w:val="style0"/>
        <w:widowControl w:val="false"/>
        <w:spacing w:line="480" w:lineRule="auto"/>
      </w:pPr>
      <w:r>
        <w:rPr/>
        <w:tab/>
        <w:t>The results of the pika LTRE did not identify any one parameter as being consistently the most important (Fig. 4). Bootstrap standard errors indicate that there were not differences between the contributions of individual parameters (Table 2). However, fertility terms tended to be more important than survival (Table 2). Fertility terms made the greatest contributions during both years when λ</w:t>
      </w:r>
      <w:r>
        <w:rPr>
          <w:vertAlign w:val="subscript"/>
        </w:rPr>
        <w:t>asym</w:t>
      </w:r>
      <w:r>
        <w:rPr/>
        <w:t xml:space="preserve"> exceeded 1 (Fig. 4). The mean lower-level contributions of demographic rates were fecundity (.75) &gt; juvenile survival (0.59) &gt; adult survival (0.41).</w:t>
      </w:r>
    </w:p>
    <w:p>
      <w:pPr>
        <w:pStyle w:val="style0"/>
        <w:widowControl w:val="false"/>
        <w:spacing w:line="480" w:lineRule="auto"/>
      </w:pPr>
      <w:r>
        <w:rPr/>
      </w:r>
    </w:p>
    <w:p>
      <w:pPr>
        <w:pStyle w:val="style3"/>
        <w:numPr>
          <w:ilvl w:val="2"/>
          <w:numId w:val="1"/>
        </w:numPr>
        <w:spacing w:line="480" w:lineRule="auto"/>
      </w:pPr>
      <w:bookmarkStart w:id="12" w:name="_Toc262208834"/>
      <w:bookmarkEnd w:id="12"/>
      <w:r>
        <w:rPr>
          <w:i w:val="false"/>
          <w:szCs w:val="24"/>
          <w:u w:val="none"/>
        </w:rPr>
        <w:t>Reverse-time modeling</w:t>
      </w:r>
    </w:p>
    <w:p>
      <w:pPr>
        <w:pStyle w:val="style0"/>
        <w:widowControl w:val="false"/>
        <w:spacing w:line="480" w:lineRule="auto"/>
      </w:pPr>
      <w:r>
        <w:rPr>
          <w:b w:val="false"/>
          <w:sz w:val="24"/>
          <w:szCs w:val="24"/>
          <w:u w:val="single"/>
        </w:rPr>
      </w:r>
    </w:p>
    <w:p>
      <w:pPr>
        <w:pStyle w:val="style4"/>
        <w:numPr>
          <w:ilvl w:val="3"/>
          <w:numId w:val="1"/>
        </w:numPr>
        <w:spacing w:line="480" w:lineRule="auto"/>
      </w:pPr>
      <w:r>
        <w:rPr>
          <w:b w:val="false"/>
          <w:sz w:val="24"/>
          <w:szCs w:val="24"/>
          <w:u w:val="single"/>
        </w:rPr>
        <w:t>Marmots</w:t>
      </w:r>
    </w:p>
    <w:p>
      <w:pPr>
        <w:pStyle w:val="style0"/>
        <w:widowControl w:val="false"/>
        <w:spacing w:line="480" w:lineRule="auto"/>
      </w:pPr>
      <w:r>
        <w:rPr/>
        <w:tab/>
        <w:t>Mean contributions of demographic rates to λ</w:t>
      </w:r>
      <w:r>
        <w:rPr>
          <w:vertAlign w:val="subscript"/>
        </w:rPr>
        <w:t xml:space="preserve">real </w:t>
      </w:r>
      <w:r>
        <w:rPr/>
        <w:t>were: adult survival (0.69) &gt; fecundity (0.23) &gt; juvenile survival (0.19) &gt; apparent immigration (0.11). Adult survival (γ</w:t>
      </w:r>
      <w:r>
        <w:rPr>
          <w:vertAlign w:val="subscript"/>
        </w:rPr>
        <w:t>AA</w:t>
      </w:r>
      <w:r>
        <w:rPr/>
        <w:t>) was the single most important parameter in all but the first time period (1999-2000) (Fig. 5). Juvenile survival was 2-3 times less important than adult survival in most years (Fig. 5). Apparent immigration contributed little to the adult population, except in 1999-2000 (Fig. 5). Fecundity and juvenile survival made similar contributions to λ</w:t>
      </w:r>
      <w:r>
        <w:rPr>
          <w:vertAlign w:val="subscript"/>
        </w:rPr>
        <w:t>real</w:t>
      </w:r>
      <w:r>
        <w:rPr/>
        <w:t xml:space="preserve"> in most years. The ranking of individual γ parameters from the multi-state reverse-time models was not clearly related to whether λ</w:t>
      </w:r>
      <w:r>
        <w:rPr>
          <w:vertAlign w:val="subscript"/>
        </w:rPr>
        <w:t>real</w:t>
      </w:r>
      <w:r>
        <w:rPr/>
        <w:t xml:space="preserve"> was increasing, decreasing or stable (Fig. 5). When γ was estimated for the total population, ignoring age-structure, it was greater than 0.5 in all years, indicating that most individuals in the population were survivors from previous years rather than juveniles or new immigrants (Fig. 5). The average value of  γ with no age-structure was 0.67 (SE = 0.05). There was a strong negative relationship between γ and λ</w:t>
      </w:r>
      <w:r>
        <w:rPr>
          <w:vertAlign w:val="subscript"/>
        </w:rPr>
        <w:t>real</w:t>
      </w:r>
      <w:r>
        <w:rPr/>
        <w:t xml:space="preserve"> (r = -0.91, p = 0.004), which indicates that reproduction and immigration contributed more to population growth when the population was growing most rapidly. </w:t>
      </w:r>
    </w:p>
    <w:p>
      <w:pPr>
        <w:pStyle w:val="style0"/>
        <w:widowControl w:val="false"/>
        <w:spacing w:line="480" w:lineRule="auto"/>
      </w:pPr>
      <w:r>
        <w:rPr/>
        <w:tab/>
      </w:r>
      <w:r>
        <w:rPr>
          <w:rFonts w:ascii="Arial" w:cs="Arial" w:hAnsi="Arial"/>
        </w:rPr>
        <w:t>γ</w:t>
      </w:r>
      <w:r>
        <w:rPr>
          <w:vertAlign w:val="subscript"/>
        </w:rPr>
        <w:t>Imm</w:t>
      </w:r>
      <w:r>
        <w:rPr/>
        <w:t xml:space="preserve"> was not correlated with mean winter PDO from the most recent winter, or with winter PDO lagged by one year (PDO: r = 0.18, p = 0.59; PDO</w:t>
      </w:r>
      <w:r>
        <w:rPr>
          <w:vertAlign w:val="subscript"/>
        </w:rPr>
        <w:t>lag</w:t>
      </w:r>
      <w:r>
        <w:rPr/>
        <w:t>: r = 0.008, p = 0.98). Juvenile survival made the smallest average contribution  to population growth, with an average γ</w:t>
      </w:r>
      <w:r>
        <w:rPr>
          <w:vertAlign w:val="subscript"/>
        </w:rPr>
        <w:t>AJ</w:t>
      </w:r>
      <w:r>
        <w:rPr/>
        <w:t xml:space="preserve"> value of 0.20. When γ was estimated for the total population, ignoring age-structure, it was less than 0.5 in 9 of 11 years (Table 3). The average value of γ over the entire study was 0.36 (SE = 0.06). </w:t>
      </w:r>
    </w:p>
    <w:p>
      <w:pPr>
        <w:pStyle w:val="style0"/>
        <w:widowControl w:val="false"/>
        <w:spacing w:line="480" w:lineRule="auto"/>
      </w:pPr>
      <w:r>
        <w:rPr/>
        <w:tab/>
        <w:tab/>
      </w:r>
    </w:p>
    <w:p>
      <w:pPr>
        <w:pStyle w:val="style4"/>
        <w:numPr>
          <w:ilvl w:val="3"/>
          <w:numId w:val="1"/>
        </w:numPr>
        <w:spacing w:line="480" w:lineRule="auto"/>
      </w:pPr>
      <w:r>
        <w:rPr>
          <w:b w:val="false"/>
          <w:sz w:val="24"/>
          <w:szCs w:val="24"/>
          <w:u w:val="single"/>
        </w:rPr>
        <w:t>Pikas</w:t>
      </w:r>
    </w:p>
    <w:p>
      <w:pPr>
        <w:pStyle w:val="style0"/>
        <w:widowControl w:val="false"/>
        <w:spacing w:line="480" w:lineRule="auto"/>
      </w:pPr>
      <w:r>
        <w:rPr/>
        <w:tab/>
        <w:t>As with the LTRE results, the reverse-time models indicated that fecundity had a greater effect on λ</w:t>
      </w:r>
      <w:r>
        <w:rPr>
          <w:vertAlign w:val="subscript"/>
        </w:rPr>
        <w:t>real</w:t>
      </w:r>
      <w:r>
        <w:rPr/>
        <w:t xml:space="preserve"> than either juvenile or adult survival in most years (Fig. 4-5). However, apparent immigration accounted for almost half of the adult population growth rate on average (mean </w:t>
      </w:r>
      <w:r>
        <w:rPr>
          <w:rFonts w:ascii="Arial" w:cs="Arial" w:hAnsi="Arial"/>
        </w:rPr>
        <w:t>γ</w:t>
      </w:r>
      <w:r>
        <w:rPr>
          <w:vertAlign w:val="subscript"/>
        </w:rPr>
        <w:t>Imm</w:t>
      </w:r>
      <w:r>
        <w:rPr/>
        <w:t xml:space="preserve"> = 0.43). Apparent immigration was more important than either juvenile or adult survival in 9 out of 11 years, and was the single most important demographic parameter in 4 years (Fig. 4-5). The size of the contribution made by apparent immigration was positively correlated with λ</w:t>
      </w:r>
      <w:r>
        <w:rPr>
          <w:vertAlign w:val="subscript"/>
        </w:rPr>
        <w:t>real</w:t>
      </w:r>
      <w:r>
        <w:rPr/>
        <w:t xml:space="preserve"> for both adults and the total population, although this correlation was only significant for the total population (adults: r = 0.53, p = 0.09, all ages: r = 0.71, p = 0.01). </w:t>
      </w:r>
    </w:p>
    <w:p>
      <w:pPr>
        <w:pStyle w:val="style0"/>
        <w:widowControl w:val="false"/>
        <w:spacing w:line="480" w:lineRule="auto"/>
      </w:pPr>
      <w:r>
        <w:rPr>
          <w:rFonts w:ascii="Arial" w:cs="Arial" w:hAnsi="Arial"/>
        </w:rPr>
        <w:tab/>
        <w:t xml:space="preserve"> Juvenile survival made the smallest average contribution  to population growth, with an average γ</w:t>
      </w:r>
      <w:r>
        <w:rPr>
          <w:rFonts w:ascii="Arial" w:cs="Arial" w:hAnsi="Arial"/>
          <w:vertAlign w:val="subscript"/>
        </w:rPr>
        <w:t>AJ</w:t>
      </w:r>
      <w:r>
        <w:rPr>
          <w:rFonts w:ascii="Arial" w:cs="Arial" w:hAnsi="Arial"/>
        </w:rPr>
        <w:t xml:space="preserve"> value of 0.20. When γ was estimated for the total population, ignoring age-structure, it was less than 0.5 in 9 of 11 years (Table 3). The average value of γ over the entire study was 0.36 (SE = 0.06). </w:t>
      </w:r>
    </w:p>
    <w:p>
      <w:pPr>
        <w:pStyle w:val="style0"/>
        <w:widowControl w:val="false"/>
        <w:spacing w:line="480" w:lineRule="auto"/>
      </w:pPr>
      <w:r>
        <w:rPr/>
        <w:tab/>
      </w:r>
    </w:p>
    <w:p>
      <w:pPr>
        <w:pStyle w:val="style3"/>
        <w:numPr>
          <w:ilvl w:val="2"/>
          <w:numId w:val="1"/>
        </w:numPr>
        <w:spacing w:line="480" w:lineRule="auto"/>
      </w:pPr>
      <w:bookmarkStart w:id="13" w:name="_Toc262208836"/>
      <w:bookmarkEnd w:id="13"/>
      <w:r>
        <w:rPr>
          <w:i w:val="false"/>
          <w:u w:val="none"/>
        </w:rPr>
        <w:t>Models of climate effects on λ</w:t>
      </w:r>
    </w:p>
    <w:p>
      <w:pPr>
        <w:pStyle w:val="style0"/>
        <w:widowControl w:val="false"/>
        <w:spacing w:line="480" w:lineRule="auto"/>
      </w:pPr>
      <w:r>
        <w:rPr/>
        <w:tab/>
        <w:t>For both pikas and marmots, models in which λ</w:t>
      </w:r>
      <w:r>
        <w:rPr>
          <w:vertAlign w:val="subscript"/>
        </w:rPr>
        <w:t>real</w:t>
      </w:r>
      <w:r>
        <w:rPr/>
        <w:t xml:space="preserve"> varied as a function of time and sex were compared with models containing PDO and/or lagged PDO (PDO</w:t>
      </w:r>
      <w:r>
        <w:rPr>
          <w:vertAlign w:val="subscript"/>
        </w:rPr>
        <w:t>lag</w:t>
      </w:r>
      <w:r>
        <w:rPr/>
        <w:t>) as covariates. Within the marmot model set, the model containing both PDO and PDO</w:t>
      </w:r>
      <w:r>
        <w:rPr>
          <w:vertAlign w:val="subscript"/>
        </w:rPr>
        <w:t xml:space="preserve">lag </w:t>
      </w:r>
      <w:r>
        <w:rPr/>
        <w:t>had the most support and was ~3 times better at explaining variation in λ</w:t>
      </w:r>
      <w:r>
        <w:rPr>
          <w:vertAlign w:val="subscript"/>
        </w:rPr>
        <w:t>real</w:t>
      </w:r>
      <w:r>
        <w:rPr/>
        <w:t xml:space="preserve"> than the model with random time variation (Table 4-3). The beta coefficients PDO and PDO</w:t>
      </w:r>
      <w:r>
        <w:rPr>
          <w:vertAlign w:val="subscript"/>
        </w:rPr>
        <w:t>lag</w:t>
      </w:r>
      <w:r>
        <w:rPr/>
        <w:t xml:space="preserve"> were both negative (β-PDO = -0.24, SE = 0.04; β-PDO</w:t>
      </w:r>
      <w:r>
        <w:rPr>
          <w:vertAlign w:val="subscript"/>
        </w:rPr>
        <w:t>lag</w:t>
      </w:r>
      <w:r>
        <w:rPr/>
        <w:t xml:space="preserve"> = -0.22, SE = 0.05). For pikas, models containing PDO or PDO</w:t>
      </w:r>
      <w:r>
        <w:rPr>
          <w:vertAlign w:val="subscript"/>
        </w:rPr>
        <w:t>lag</w:t>
      </w:r>
      <w:r>
        <w:rPr/>
        <w:t xml:space="preserve"> had essentially no support. There was moderate support for sex-specific differences in λ</w:t>
      </w:r>
      <w:r>
        <w:rPr>
          <w:vertAlign w:val="subscript"/>
        </w:rPr>
        <w:t>real</w:t>
      </w:r>
      <w:r>
        <w:rPr/>
        <w:t xml:space="preserve">, but the best model, which included time variation but no sex effects, was twice as well supported as the best model that included sex (Table 3). </w:t>
      </w:r>
    </w:p>
    <w:p>
      <w:pPr>
        <w:pStyle w:val="style0"/>
        <w:widowControl w:val="false"/>
        <w:spacing w:line="480" w:lineRule="auto"/>
      </w:pPr>
      <w:r>
        <w:rPr/>
        <w:tab/>
        <w:t>During the period 2007-2009, juvenile marmot survival was positively correlated with the mean winter Pacific Decadal Oscillation value (PDO), in contrast to the negative correlation between survival and PDO between 1999 and 2004 (Fig. 6; Patil et al. In press). However, based on the linear relationship between juvenile survival and PDO during 1999-2004, predicted apparent survival probabilities for both the winter of 2007-2008 and 2008-2009 would exceed 1.00 (Figure 6). For pikas, adult survival was positively related to lagged winter PDO (Fig. 6; R</w:t>
      </w:r>
      <w:r>
        <w:rPr>
          <w:vertAlign w:val="superscript"/>
        </w:rPr>
        <w:t>2</w:t>
      </w:r>
      <w:r>
        <w:rPr/>
        <w:t xml:space="preserve"> = 0.37, p = 0.02). Neither juvenile or adult collared pika survival was correlated with non-lagged PDO. </w:t>
      </w:r>
    </w:p>
    <w:p>
      <w:pPr>
        <w:pStyle w:val="style0"/>
        <w:widowControl w:val="false"/>
        <w:spacing w:line="480" w:lineRule="auto"/>
      </w:pPr>
      <w:r>
        <w:rPr/>
      </w:r>
    </w:p>
    <w:p>
      <w:pPr>
        <w:pStyle w:val="style2"/>
        <w:numPr>
          <w:ilvl w:val="1"/>
          <w:numId w:val="1"/>
        </w:numPr>
        <w:spacing w:line="480" w:lineRule="auto"/>
      </w:pPr>
      <w:bookmarkStart w:id="14" w:name="_Toc262208837"/>
      <w:bookmarkEnd w:id="14"/>
      <w:r>
        <w:rPr>
          <w:rFonts w:ascii="Times New Roman" w:hAnsi="Times New Roman"/>
        </w:rPr>
        <w:t>Discussion</w:t>
      </w:r>
    </w:p>
    <w:p>
      <w:pPr>
        <w:pStyle w:val="style3"/>
        <w:numPr>
          <w:ilvl w:val="2"/>
          <w:numId w:val="1"/>
        </w:numPr>
        <w:spacing w:line="480" w:lineRule="auto"/>
      </w:pPr>
      <w:bookmarkStart w:id="15" w:name="_Toc262208838"/>
      <w:bookmarkEnd w:id="15"/>
      <w:r>
        <w:rPr>
          <w:i w:val="false"/>
          <w:u w:val="none"/>
        </w:rPr>
        <w:t>Comparing methods for retrospective population analyses</w:t>
      </w:r>
    </w:p>
    <w:p>
      <w:pPr>
        <w:pStyle w:val="style4"/>
        <w:numPr>
          <w:ilvl w:val="3"/>
          <w:numId w:val="1"/>
        </w:numPr>
        <w:spacing w:line="480" w:lineRule="auto"/>
      </w:pPr>
      <w:r>
        <w:rPr>
          <w:b w:val="false"/>
          <w:sz w:val="24"/>
          <w:szCs w:val="24"/>
          <w:u w:val="single"/>
        </w:rPr>
        <w:t>Marmots</w:t>
      </w:r>
    </w:p>
    <w:p>
      <w:pPr>
        <w:pStyle w:val="style0"/>
        <w:widowControl w:val="false"/>
        <w:spacing w:line="480" w:lineRule="auto"/>
      </w:pPr>
      <w:r>
        <w:rPr/>
        <w:tab/>
        <w:t>As predicted, both modeling methods identified survival as being more influential on λ than reproduction. The marmot LTRE strongly pointed to the importance of juvenile survival, as this parameter was identified as making a larger contribution to projected λ than any other (Fig. 4-4). Juvenile hoary marmots have the smallest energy reserves of any age-class, which is probably why they appear more sensitive to winter conditions than older marmots (Barash 1976). Also, the probability of juvenile overwinter survival varied widely year to year (1999-2009 values ranged from 0.10 to 0.96), so this age-class could easily represent a bottleneck to recruitment into the breeding adult population (Chapter 2). Juvenile  survival, and therefore winter climate, tended to be more important when the population was increasing most rapidly, whereas the survival of older age-classes played a more substantial role when the projected population growth rate was well below one. These results are consistent with studies of yellow-bellied marmot population dynamics, which found that variation in juvenile survival exerted a strong influence on population growth (Ozgul et al. 2007a), but that the demographic parameters responsible for population growth and decline were not necessarily the same (Oli and Armitage 2004).</w:t>
      </w:r>
    </w:p>
    <w:p>
      <w:pPr>
        <w:pStyle w:val="style0"/>
        <w:widowControl w:val="false"/>
        <w:spacing w:line="480" w:lineRule="auto"/>
      </w:pPr>
      <w:r>
        <w:rPr/>
        <w:tab/>
        <w:t>Although the reverse-time modeling results also identified survival parameters as being important, they indicated that the proportional effect of a change in juvenile survival on λ</w:t>
      </w:r>
      <w:r>
        <w:rPr>
          <w:vertAlign w:val="subscript"/>
        </w:rPr>
        <w:t xml:space="preserve">real </w:t>
      </w:r>
      <w:r>
        <w:rPr/>
        <w:t>for the adult population was much smaller than the effect of changing adult survival. This discrepancy could be partly the result of my decision to group all non-juvenile age-classes together. However, given that the LTRE contributions of juvenile survival were three to four times larger than those for any other parameters in some years, model-structure alone is an insufficient explanation. Another potential source of differences was the fact that γ</w:t>
      </w:r>
      <w:r>
        <w:rPr>
          <w:vertAlign w:val="subscript"/>
        </w:rPr>
        <w:t>AJ</w:t>
      </w:r>
      <w:r>
        <w:rPr/>
        <w:t xml:space="preserve"> reflects contributions to the adult age-class only, but because the population appeared to be in stable-age distribution in most years, seniority parameters like γ</w:t>
      </w:r>
      <w:r>
        <w:rPr>
          <w:vertAlign w:val="subscript"/>
        </w:rPr>
        <w:t>AJ</w:t>
      </w:r>
      <w:r>
        <w:rPr/>
        <w:t xml:space="preserve"> were reasonable indices of contributions to the total population. However, γ terms only describe the independent contributions of individual parameters to the current population (Nichols et al. 2000). LTRE contributions, on the other hand, incorporate covariance between parameters, which are rarely independent of each other (Caswell 2001). Also, γ parameters explicitly incorporate the relative abundance of individuals in each age class, while the LTRE approach assumes a stable age distribution (Nichols and Hines 2002; Cooch et al. 2001). The adult age-class accounted for close to half the marmot population in most years (Table 4-3), which is likely why adult survival made the greatest proportional contribution to λ</w:t>
      </w:r>
      <w:r>
        <w:rPr>
          <w:vertAlign w:val="subscript"/>
        </w:rPr>
        <w:t>real</w:t>
      </w:r>
      <w:r>
        <w:rPr/>
        <w:t xml:space="preserve">. </w:t>
      </w:r>
    </w:p>
    <w:p>
      <w:pPr>
        <w:pStyle w:val="style0"/>
        <w:widowControl w:val="false"/>
        <w:spacing w:line="480" w:lineRule="auto"/>
      </w:pPr>
      <w:r>
        <w:rPr/>
        <w:tab/>
        <w:t>When modeled directly, the correlation between λ</w:t>
      </w:r>
      <w:r>
        <w:rPr>
          <w:vertAlign w:val="subscript"/>
        </w:rPr>
        <w:t>real</w:t>
      </w:r>
      <w:r>
        <w:rPr/>
        <w:t xml:space="preserve"> and winter PDO (Table 4-4) was similar to that observed for adult survival (Chapter 2; Chapter 3), but stronger, which implies that climate-mediated changes in juvenile survival were having a substantial effect. </w:t>
      </w:r>
      <w:r>
        <w:rPr/>
        <w:commentReference w:id="3"/>
      </w:r>
      <w:r>
        <w:rPr/>
        <w:t>This pattern was more consistent with the results from the LTRE than with the γ estimates, but the results from both methods were generally consistent with expectations based on hoary marmot life history.</w:t>
      </w:r>
    </w:p>
    <w:p>
      <w:pPr>
        <w:pStyle w:val="style0"/>
        <w:widowControl w:val="false"/>
        <w:spacing w:line="480" w:lineRule="auto"/>
      </w:pPr>
      <w:r>
        <w:rPr/>
      </w:r>
    </w:p>
    <w:p>
      <w:pPr>
        <w:pStyle w:val="style4"/>
        <w:numPr>
          <w:ilvl w:val="3"/>
          <w:numId w:val="1"/>
        </w:numPr>
        <w:spacing w:line="480" w:lineRule="auto"/>
      </w:pPr>
      <w:r>
        <w:rPr>
          <w:b w:val="false"/>
          <w:sz w:val="24"/>
          <w:szCs w:val="24"/>
          <w:u w:val="single"/>
        </w:rPr>
        <w:t>Pikas</w:t>
      </w:r>
    </w:p>
    <w:p>
      <w:pPr>
        <w:pStyle w:val="style0"/>
        <w:widowControl w:val="false"/>
        <w:spacing w:line="480" w:lineRule="auto"/>
      </w:pPr>
      <w:r>
        <w:rPr/>
        <w:tab/>
        <w:t xml:space="preserve">For the collared pika population, there was agreement between the LTRE and the reverse-time models in terms of the relative importance of survival and reproduction. However, the large contribution of apparent immigration to the adult pika population in most years suggests that my matrix models of pika dynamics, which assumed population closure, were unrealistic. Although it is </w:t>
      </w:r>
      <w:bookmarkStart w:id="16" w:name="_GoBack"/>
      <w:bookmarkEnd w:id="16"/>
      <w:r>
        <w:rPr/>
        <w:t>possible to incorporate immigration into matrix models and LTREs, doing so requires modeling the immigration rate as a proportional function of the current population size (Cooch et al. 2001). There was no a priori</w:t>
      </w:r>
      <w:r>
        <w:rPr/>
        <w:t xml:space="preserve"> reason to make such an assumption about collared pika immigration in the Ruby Range. This omission was most likely the reason that λ</w:t>
      </w:r>
      <w:r>
        <w:rPr>
          <w:vertAlign w:val="subscript"/>
        </w:rPr>
        <w:t>asym</w:t>
      </w:r>
      <w:r>
        <w:rPr/>
        <w:t xml:space="preserve"> was consistently lower than λ</w:t>
      </w:r>
      <w:r>
        <w:rPr>
          <w:vertAlign w:val="subscript"/>
        </w:rPr>
        <w:t>real</w:t>
      </w:r>
      <w:r>
        <w:rPr/>
        <w:t xml:space="preserve"> (Fig. 4-3). Projected and realized population dynamics are not expected to be identical, but there is also no expectation that one should be biased with respect to the other as long as the underlying matrix model is properly constructed (Nichols and Hines 2002). In general, if a population is unlikely to be closed, the reverse-time approach to identifying influences on population growth is likely to be superior (Nichols and Hines 2002). </w:t>
      </w:r>
    </w:p>
    <w:p>
      <w:pPr>
        <w:pStyle w:val="style0"/>
        <w:widowControl w:val="false"/>
        <w:spacing w:line="480" w:lineRule="auto"/>
      </w:pPr>
      <w:r>
        <w:rPr>
          <w:rFonts w:ascii="Arial" w:cs="Arial" w:hAnsi="Arial"/>
        </w:rPr>
        <w:tab/>
      </w:r>
      <w:r>
        <w:rPr/>
        <w:t>Multiple lines of evidence suggest that the apparent immigration parameter reflected actual immigration in this study. First, pika detection probability was close to 1 (Morrison and Hik 2007) and the proportion of individuals with active haypiles that escaped capture was generally low (D.S. Hik, unpublished data). Therefore, apparent immigration was unlikely to reflect individuals that were already present in the study area. Second, animals first captured as adults were genetically dissimilar to those captured as juveniles inside the study area (J. Zgurski, unpublished data). As a result, it seems reasonable to conclude that the influx of new pikas each year was responsible for maintaining a dynamic equilibrium of pika abundance over time (geometric mean λ</w:t>
      </w:r>
      <w:r>
        <w:rPr>
          <w:vertAlign w:val="subscript"/>
        </w:rPr>
        <w:t>real</w:t>
      </w:r>
      <w:r>
        <w:rPr/>
        <w:t xml:space="preserve"> = 1.00).</w:t>
      </w:r>
    </w:p>
    <w:p>
      <w:pPr>
        <w:pStyle w:val="style0"/>
        <w:widowControl w:val="false"/>
        <w:spacing w:line="480" w:lineRule="auto"/>
      </w:pPr>
      <w:r>
        <w:rPr/>
      </w:r>
    </w:p>
    <w:p>
      <w:pPr>
        <w:pStyle w:val="style3"/>
        <w:numPr>
          <w:ilvl w:val="2"/>
          <w:numId w:val="1"/>
        </w:numPr>
        <w:spacing w:line="480" w:lineRule="auto"/>
      </w:pPr>
      <w:bookmarkStart w:id="17" w:name="_Toc262208839"/>
      <w:bookmarkEnd w:id="17"/>
      <w:r>
        <w:rPr>
          <w:i w:val="false"/>
          <w:u w:val="none"/>
        </w:rPr>
        <w:t>General comparison</w:t>
      </w:r>
    </w:p>
    <w:p>
      <w:pPr>
        <w:pStyle w:val="style0"/>
        <w:widowControl w:val="false"/>
        <w:spacing w:line="480" w:lineRule="auto"/>
      </w:pPr>
      <w:r>
        <w:rPr/>
        <w:tab/>
        <w:t xml:space="preserve">Had I chosen only to model pika dynamics using Leslie matrices that ignored immigration, I would have reached an unnecessarily dire conclusion about the population’s likely fate. Although immigration could be incorporated into matrix models as a per-capita function of population size (Cooch et al. 2001), I would not have recognized the need for such models or been able to parameterize them without first using the reverse-time approach. Given the potential for such gross mischaracterizations of population dynamics, the obvious question becomes: When are LTREs likely to be the preferred method for studying variation in population growth? The most obvious answer is that the choice depends on whether transient or asymptotic dynamics are of more interest. In highly variable environments an asymptotic growth rate is expected to be less useful than a realized one (Sandercock and Beissinger 2002). However, my results suggest that asymptotic population growth rate estimates can describe annual variation in population growth in both closed and open populations, for animals with varying life histories, and despite the presence of environmental stochasticity. Basic matrix models have been shown to be adequate for describing equilibrium dynamics of marmot populations before, but those authors concluded that transient dynamics were more difficult to model, and required a more sophisticated, individual-based approach (Stephens et al. 2002). Realized and projected population growth rates of wild animal populations have only been directly compared in one other study, which concluded that the two were not significantly different but also not closely correlated (Sandercock and Beissenger 2002). </w:t>
      </w:r>
    </w:p>
    <w:p>
      <w:pPr>
        <w:pStyle w:val="style0"/>
        <w:widowControl w:val="false"/>
        <w:spacing w:line="480" w:lineRule="auto"/>
      </w:pPr>
      <w:r>
        <w:rPr/>
        <w:tab/>
        <w:t>In my study, the strong correlation between λ</w:t>
      </w:r>
      <w:r>
        <w:rPr>
          <w:vertAlign w:val="subscript"/>
        </w:rPr>
        <w:t xml:space="preserve">asym </w:t>
      </w:r>
      <w:r>
        <w:rPr/>
        <w:t>and λ</w:t>
      </w:r>
      <w:r>
        <w:rPr>
          <w:vertAlign w:val="subscript"/>
        </w:rPr>
        <w:t xml:space="preserve">real  </w:t>
      </w:r>
      <w:r>
        <w:rPr/>
        <w:t>may be due to high detection probabilities and precision in my demographic parameter estimates. In addition, both the pika and marmot populations appeared to conform well to the stable-age distributions predicted by their respective matrix models, which helped to ensure the robustness of those models. Another possibility, which would be consistent with Stephens et al. (2002), is that annual weather variation was minor enough that the local environment was essentially in a state of dynamic equilibrium, and transient dynamics were relatively unimportant. However, this explanation seems unlikely given the amount of annual variability in winter snowpack and in the timing of spring snowmelt at my study site (Chapter 1; Chapter 2). The high correlation between λ</w:t>
      </w:r>
      <w:r>
        <w:rPr>
          <w:vertAlign w:val="subscript"/>
        </w:rPr>
        <w:t xml:space="preserve">asym </w:t>
      </w:r>
      <w:r>
        <w:rPr/>
        <w:t>and λ</w:t>
      </w:r>
      <w:r>
        <w:rPr>
          <w:vertAlign w:val="subscript"/>
        </w:rPr>
        <w:t xml:space="preserve">real </w:t>
      </w:r>
      <w:r>
        <w:rPr/>
        <w:t>was particularly surprising</w:t>
      </w:r>
      <w:r>
        <w:rPr>
          <w:vertAlign w:val="subscript"/>
        </w:rPr>
        <w:t xml:space="preserve"> </w:t>
      </w:r>
      <w:r>
        <w:rPr/>
        <w:t xml:space="preserve">for the collared pika population, given the importance of immigration for that species. Unfortunately, I do not have an adequate explanation for that result, so it is difficult to say whether matrix models without immigration terms would be similarly effective at describing the dynamics of other open animal populations. </w:t>
      </w:r>
    </w:p>
    <w:p>
      <w:pPr>
        <w:pStyle w:val="style0"/>
        <w:widowControl w:val="false"/>
        <w:spacing w:line="480" w:lineRule="auto"/>
      </w:pPr>
      <w:r>
        <w:rPr/>
        <w:tab/>
        <w:t>In situations where realized and projected population growth rates are closely correlated, the choice between LTREs and reverse-time modeling may be philosophical. For example, whether juvenile or adult survival could be said to make the greater contribution to hoary marmot population dynamics in some years depends on whether one is interested more in the proportional abundance of animals derived from different parts of the life cycle (which is described by γ terms), or in the degree of covariance between demographic parameters, each other, and λ (which is incorporated into LTRE analyses). Further direct comparisons of these approaches, using both empirical and simulated data, could help to clarify which metric of contributions to population growth is more useful.</w:t>
      </w:r>
    </w:p>
    <w:p>
      <w:pPr>
        <w:pStyle w:val="style0"/>
        <w:widowControl w:val="false"/>
        <w:spacing w:line="480" w:lineRule="auto"/>
      </w:pPr>
      <w:r>
        <w:rPr/>
      </w:r>
    </w:p>
    <w:p>
      <w:pPr>
        <w:pStyle w:val="style3"/>
        <w:numPr>
          <w:ilvl w:val="2"/>
          <w:numId w:val="1"/>
        </w:numPr>
        <w:spacing w:line="480" w:lineRule="auto"/>
      </w:pPr>
      <w:bookmarkStart w:id="18" w:name="_Toc262208840"/>
      <w:bookmarkEnd w:id="18"/>
      <w:r>
        <w:rPr>
          <w:i w:val="false"/>
          <w:u w:val="none"/>
        </w:rPr>
        <w:t>Implications for pika and marmot population dynamics</w:t>
      </w:r>
    </w:p>
    <w:p>
      <w:pPr>
        <w:pStyle w:val="style0"/>
        <w:widowControl w:val="false"/>
        <w:spacing w:line="480" w:lineRule="auto"/>
      </w:pPr>
      <w:r>
        <w:rPr/>
        <w:tab/>
        <w:t xml:space="preserve">My findings supported my overall hypothesis that life history differences would help to explain differences in the population dynamics of collared pikas and hoary marmots. This study therefore reinforces the importance of considering a species’ entire life cycle when investigating the demographic consequences of environmental change. Many studies of wildlife populations, including pika and marmot species, focus exclusively on survival, while causes of variation in reproduction are not examined as intensively (Ozgul et al. 2007b). However, reproductive parameters like fecundity and age at first reproduction can make substantial contributions to population dynamics (Dobson and Oli 2001; Oli and Dobson 2003). More widespread use of reverse-time mark-recapture methods would help to alleviate this imbalance, because these methods provide a relatively simple framework for estimating and modeling recruitment directly from mark-recapture data (Nichols et al. 2000; Pradel 1996). </w:t>
      </w:r>
    </w:p>
    <w:p>
      <w:pPr>
        <w:pStyle w:val="style0"/>
        <w:widowControl w:val="false"/>
        <w:spacing w:line="480" w:lineRule="auto"/>
      </w:pPr>
      <w:r>
        <w:rPr/>
        <w:tab/>
        <w:t xml:space="preserve">Dispersal behavior also appeared important in explaining why pikas and marmots had different population dynamics. Most male hoary marmots disperse by the time they are 4 or 5 years old (T.J. Karels, unpublished data), but the impact of dispersal on population dynamics has not been previously studied for this species. Permanent dispersal from one known social group to another was uncommon over the course of this study, implying that most dispersers move at least several kilometers away from their natal territories. Given that γ </w:t>
      </w:r>
      <w:r>
        <w:rPr>
          <w:vertAlign w:val="subscript"/>
        </w:rPr>
        <w:t>Imm</w:t>
      </w:r>
      <w:r>
        <w:rPr/>
        <w:t xml:space="preserve"> parameters represented the upper limit of the true contribution of immigration to population dynamics, successful long-distance dispersal events may be rare. Successful dispersal events are common in both yellow-bellied and alpine marmot populations (Van Vuren and Armitage 1994; Stephens et al. 2002) and yellow-bellied marmots are apparently capable of dispersing more than 10-15 kilometers (Floyd et al. 2005). However, dispersal success depends at least partially on the availability of vacant territories (Stephens et al. 2002), whereas marmot social group territories in the Ruby Range are quite large (up to 500-600 m in diameter), and established territories cover almost all of the suitable habitat in the study area. Immigration and emigration rates can differ between populations based on habitat characteristics and population density (Pulliam 1988) so the study population of marmots could simply have been a dispersal source rather than a sink.</w:t>
      </w:r>
    </w:p>
    <w:p>
      <w:pPr>
        <w:pStyle w:val="style0"/>
        <w:widowControl w:val="false"/>
        <w:spacing w:line="480" w:lineRule="auto"/>
      </w:pPr>
      <w:r>
        <w:rPr/>
        <w:tab/>
        <w:t>Based on the proportional importance of immigration and local recruitment, it is tempting to characterize the marmot population I studied as a source, while the pika population could be seen as a sink (Pulliam 1988). However, because high levels of immigration can suppress local fecundity or increase local mortality, the characterization of the pika population as a sink is not necessarily warranted (Watkinson and Sutherland 1995). In the presence of immigration, both the pika and the marmot population appeared to be relatively stable on average (mean λ</w:t>
      </w:r>
      <w:r>
        <w:rPr>
          <w:vertAlign w:val="subscript"/>
        </w:rPr>
        <w:t>real</w:t>
      </w:r>
      <w:r>
        <w:rPr/>
        <w:t xml:space="preserve"> = 1.02 for marmots, 1.00 for pikas). However, without large-scale surveys of collared pika occupancy in the surrounding habitat it is difficult to determine whether the study population of collared pikas represents a sink or is simply part of a larger, spatially structured population (e.g. Franken and Hik 2004). Such surveys would also facilitate comparison with the American pika, a closely related species that appears to display typical metpopulation dyanamics (Moilanen et al. 1998; but see Clinchy et al. 2002 for an alternative explanation),  and whose distribution already appears to be shrinking due to climate change (Beever et al. 2003, 2010). </w:t>
      </w:r>
    </w:p>
    <w:p>
      <w:pPr>
        <w:pStyle w:val="style0"/>
        <w:widowControl w:val="false"/>
        <w:spacing w:line="480" w:lineRule="auto"/>
      </w:pPr>
      <w:r>
        <w:rPr/>
      </w:r>
    </w:p>
    <w:p>
      <w:pPr>
        <w:pStyle w:val="style3"/>
        <w:numPr>
          <w:ilvl w:val="2"/>
          <w:numId w:val="1"/>
        </w:numPr>
        <w:spacing w:line="480" w:lineRule="auto"/>
      </w:pPr>
      <w:bookmarkStart w:id="19" w:name="_Toc262208841"/>
      <w:bookmarkEnd w:id="19"/>
      <w:r>
        <w:rPr>
          <w:i w:val="false"/>
          <w:u w:val="none"/>
        </w:rPr>
        <w:t>Validation of survival models</w:t>
      </w:r>
    </w:p>
    <w:p>
      <w:pPr>
        <w:pStyle w:val="style0"/>
        <w:widowControl w:val="false"/>
        <w:spacing w:line="480" w:lineRule="auto"/>
      </w:pPr>
      <w:r>
        <w:rPr/>
        <w:tab/>
        <w:t xml:space="preserve">Previous studies found that both pika and marmot survival were linearly related to winter weather conditions as indexed by the PDO (Morrison and Hik 2007, Chapter 2). Because this chapter incorporates several years of data that were not available for those analyses, I was able to examine whether relationships between pika and marmot survival and winter climate persisted over time. When all 12 years of data were considered, adult collared pika survival was still significantly positively related to winter PDO with a lag of one year, the same pattern observed by Morrison and Hik (2007). However, the relationship was somewhat weaker than they concluded, and at least one notable outlier was present. The relationship between winter PDO and hoary marmot survival changed much more dramatically, from a negative correlation to a positive one (Fig. 4-2). However, this result was not necessarily inconsistent with my previous findings (see Chapter 2). Mean winter PDO values for both 2007-2008 and 2008-2009 were more negative than at any time between 1999 and 2004 (the first period of observations). Also, a PDO value of -0.85 in the winter of 2000-2001 (the most negative value in the dataset prior to 2007) corresponded to a 0.96 probability of juvenile marmot survival. Extrapolating from the observed relationship between PDO and survival from 1999 to 2004 to include the more recent years would have resulted in nonsensical predicted survival probabilities exceeding 1.00.  Consequently, the true relationship had to either become non-linear or disappear completely. </w:t>
      </w:r>
    </w:p>
    <w:p>
      <w:pPr>
        <w:pStyle w:val="style0"/>
        <w:widowControl w:val="false"/>
        <w:spacing w:line="480" w:lineRule="auto"/>
      </w:pPr>
      <w:r>
        <w:rPr/>
        <w:tab/>
        <w:t>My new findings suggest that the former is the case, although two data-points are clearly insufficient to confirm this trend. Increased snowpack results in both greater winter insulation and later spring snowmelt. Although the evidence from 1999-2004 suggested that the former was more important for marmots, a tipping point may have been crossed during the last few winters in the study. This hypothesis is consistent with considerable published evidence for relationships between winter PDO, winter weather, and animal demography in the Yukon and elsewhere (Mantua et al. 1997; Moore et al. 2002; Morrison and Hik 2007; Hegel et al. 2009). Non-linear relationships between climate indices, weather variables, and animal population dynamics have only been documented in a few instances, but have important implications for projecting the ecological effects of climate change (Mysterud et al. 2001).</w:t>
      </w:r>
    </w:p>
    <w:p>
      <w:pPr>
        <w:pStyle w:val="style3"/>
        <w:numPr>
          <w:ilvl w:val="2"/>
          <w:numId w:val="1"/>
        </w:numPr>
        <w:spacing w:line="480" w:lineRule="auto"/>
      </w:pPr>
      <w:r>
        <w:rPr>
          <w:i w:val="false"/>
          <w:u w:val="none"/>
        </w:rPr>
      </w:r>
    </w:p>
    <w:p>
      <w:pPr>
        <w:pStyle w:val="style3"/>
        <w:numPr>
          <w:ilvl w:val="2"/>
          <w:numId w:val="1"/>
        </w:numPr>
        <w:spacing w:line="480" w:lineRule="auto"/>
      </w:pPr>
      <w:bookmarkStart w:id="20" w:name="_Toc262208842"/>
      <w:bookmarkEnd w:id="20"/>
      <w:r>
        <w:rPr>
          <w:i w:val="false"/>
          <w:u w:val="none"/>
        </w:rPr>
        <w:t>Implications for alpine animals in the Yukon</w:t>
      </w:r>
    </w:p>
    <w:p>
      <w:pPr>
        <w:pStyle w:val="style0"/>
        <w:widowControl w:val="false"/>
        <w:spacing w:line="480" w:lineRule="auto"/>
      </w:pPr>
      <w:r>
        <w:rPr/>
        <w:tab/>
        <w:t>Climate change is projected to increase high-elevation snowpack in the Yukon (Hegel et al. 2009). My results indicate that in the short term, such a trend would benefit hoary marmots living in high-alpine sites while collared pikas would be either relatively unaffected or negatively impacted. Because climate may affect alpine animals in the Yukon nonlinearly, such an increase could eventually have detrimental effects on both species by decreasing the length of the growing season. In addition, collared pikas are quite sensitive to heat, just like their southern relatives (Smith 1974; Beever et al. 2010), so the positive relationship between collared pika survival and temperature as indexed by PDO that was documented by Morrison and Hik (2007) is unlikely to persist beyond a certain point. However, while the effects of directional long-term climate change are difficult to predict, correlations between PDO and local weather variables more repeatable (Mantua et al. 1997). It may therefore be possible to predict periods when hoary marmot population growth rates should be higher or lower than the long-term average, although a longer time-series would be needed for validation. Of course, both population dynamics and the factors that influence them can vary spatially and as a function of elevation for small mammals (e.g. Gillis et al. 2005), so my findings should be interpreted cautiously with regard to pika and marmot populations in substantially different environments (at or near treeline, for example).</w:t>
      </w:r>
    </w:p>
    <w:p>
      <w:pPr>
        <w:pStyle w:val="style0"/>
        <w:widowControl w:val="false"/>
        <w:spacing w:line="480" w:lineRule="auto"/>
      </w:pPr>
      <w:r>
        <w:rPr/>
        <w:tab/>
        <w:t>If dispersal remains an important part of pika demography in the southwest Yukon, then indirect effects of climate change could be as important as temperature and precipitation patterns, and could result in further divergence of pika and marmot responses to climate. Of particular concern is a large projected rise in treeline (Danby and Hik 2007), which means that alpine habitat patches will probably become smaller and more isolated. Whether forested habitat poses a significant dispersal barrier to either collared pikas or hoary marmots is currently unknown. Collared pikas are capable of dispersing large distances (&gt;10 km) over forbidding landscapes like the glaciers of the St. Elias icefields, and some marmot species are capable of covering even longer distances through inhospitable desert terrain (Floyd et al. 2005), but forests could pose an equal challenge through the combination of reduced visibility and increased predation risk. I cannot determine exactly how important changes in the immigration rate of either species might be in the future based on the results in this chapter, because retrospective analyses are generally considered inappropriate for answering such questions (Caswell 2008). However, variation in immigration rates is probably more important for collared pikas than for hoary marmots, at least in habitats similar to my study area. I therefore anticipate that future reductions in connectivity, by whatever mechanism, would be more likely to threaten pika populations.</w:t>
      </w:r>
    </w:p>
    <w:p>
      <w:pPr>
        <w:pStyle w:val="style0"/>
        <w:widowControl w:val="false"/>
        <w:spacing w:line="480" w:lineRule="auto"/>
      </w:pPr>
      <w:r>
        <w:rPr/>
        <w:tab/>
        <w:t>Although hoary marmots were more sensitive to winter conditions than pikas, that sensitivity did not correspond with greater annual variability in λ</w:t>
      </w:r>
      <w:r>
        <w:rPr>
          <w:vertAlign w:val="subscript"/>
        </w:rPr>
        <w:t>real</w:t>
      </w:r>
      <w:r>
        <w:rPr/>
        <w:t>. Instead, as already discussed, their geometric mean realized growth rates suggested that both populations were on track to remain relatively stable. λ</w:t>
      </w:r>
      <w:r>
        <w:rPr>
          <w:vertAlign w:val="subscript"/>
        </w:rPr>
        <w:t>asym</w:t>
      </w:r>
      <w:r>
        <w:rPr/>
        <w:t xml:space="preserve"> was also generally higher for marmots than for pikas, although both populations were projected to decline over time. In other words, long-term population dynamics and demographic sensitivity to climate are not necessarily related, even in environments where the climate is harsh and highly variable. </w:t>
      </w:r>
    </w:p>
    <w:p>
      <w:pPr>
        <w:pStyle w:val="style0"/>
        <w:widowControl w:val="false"/>
        <w:spacing w:line="480" w:lineRule="auto"/>
      </w:pPr>
      <w:r>
        <w:rPr/>
        <w:tab/>
        <w:t>Identifying mechanistic links between climate, weather, and specific demographic parameters (Chapter 2, Chapter 3), is clearly an important step in identifying the risk posed by climate change to wildlife. However, as this study illustrates, life history must be considered as potential link between climate and demography. Although the demographic importance of life history can be decomposed for both projected and realized population growth rates, so far few researchers have examined λ</w:t>
      </w:r>
      <w:r>
        <w:rPr>
          <w:vertAlign w:val="subscript"/>
        </w:rPr>
        <w:t>asym</w:t>
      </w:r>
      <w:r>
        <w:rPr/>
        <w:t xml:space="preserve"> and λ</w:t>
      </w:r>
      <w:r>
        <w:rPr>
          <w:vertAlign w:val="subscript"/>
        </w:rPr>
        <w:t xml:space="preserve">real </w:t>
      </w:r>
      <w:r>
        <w:rPr/>
        <w:t xml:space="preserve">simultaneously. When there is no </w:t>
      </w:r>
      <w:r>
        <w:rPr>
          <w:i/>
        </w:rPr>
        <w:t>a priori</w:t>
      </w:r>
      <w:r>
        <w:rPr/>
        <w:t xml:space="preserve"> reasons for selecting one metric over the other, direct comparisons can yield a more complete picture of population dynamics than either one alone, and using multiple methods of population analyses simultaneously can draw attention to violated assumptions and inadequacies in model structure. Regardless of the method, retrospective analyses cannot be used to predict the consequences of future changes in a specific life history parameter (Caswell 2008). They can, however, illuminate the mechanisms that drive population dynamics. Those mechanisms cannot be ignored when studying the ecological importance of climate, or when trying to project the effects of climate change from one species to the next. Even ecologically similar species that share the same habitat can be influenced by very different environmental and demographic forces.</w:t>
      </w:r>
    </w:p>
    <w:p>
      <w:pPr>
        <w:pStyle w:val="style0"/>
        <w:spacing w:line="480" w:lineRule="auto"/>
      </w:pPr>
      <w:r>
        <w:rPr/>
      </w:r>
    </w:p>
    <w:p>
      <w:pPr>
        <w:sectPr>
          <w:type w:val="continuous"/>
          <w:pgSz w:h="15840" w:w="12240"/>
          <w:pgMar w:bottom="1999" w:footer="1440" w:gutter="0" w:header="0" w:left="2160" w:right="2160" w:top="1440"/>
          <w:pgNumType w:fmt="decimal"/>
          <w:formProt w:val="false"/>
          <w:textDirection w:val="lrTb"/>
          <w:docGrid w:charSpace="0" w:linePitch="360" w:type="default"/>
        </w:sectPr>
        <w:pStyle w:val="style0"/>
        <w:spacing w:line="480" w:lineRule="auto"/>
      </w:pPr>
      <w:r>
        <w:rPr/>
      </w:r>
    </w:p>
    <w:p>
      <w:pPr>
        <w:pStyle w:val="style0"/>
      </w:pPr>
      <w:r>
        <w:rPr/>
        <w:t>Table 4-1. The actual and projected distribution of hoary marmots (a) and collared pikas (b) amongst age-classes. Data for both species are from populations in the Ruby Range, Yukon. Projected distributions are based on Leslie matrix models that assume a stable-age distribution (the proportional abundance of age-classes that would allow all segments of the population to change at the same rate).</w:t>
      </w:r>
    </w:p>
    <w:p>
      <w:pPr>
        <w:pStyle w:val="style0"/>
      </w:pPr>
      <w:r>
        <w:rPr/>
      </w:r>
    </w:p>
    <w:tbl>
      <w:tblPr>
        <w:jc w:val="center"/>
        <w:tblBorders>
          <w:bottom w:color="00000A" w:space="0" w:sz="8" w:val="single"/>
        </w:tblBorders>
      </w:tblPr>
      <w:tblGrid>
        <w:gridCol w:w="2312"/>
        <w:gridCol w:w="751"/>
        <w:gridCol w:w="844"/>
        <w:gridCol w:w="284"/>
        <w:gridCol w:w="800"/>
        <w:gridCol w:w="844"/>
        <w:gridCol w:w="799"/>
        <w:gridCol w:w="1"/>
      </w:tblGrid>
      <w:tr>
        <w:trPr>
          <w:trHeight w:hRule="atLeast" w:val="270"/>
          <w:cantSplit w:val="false"/>
        </w:trPr>
        <w:tc>
          <w:tcPr>
            <w:tcW w:type="dxa" w:w="2312"/>
            <w:gridSpan w:val="3"/>
            <w:tcBorders>
              <w:bottom w:color="00000A" w:space="0" w:sz="8" w:val="single"/>
            </w:tcBorders>
            <w:shd w:fill="FFFFFF" w:val="clear"/>
            <w:tcMar>
              <w:top w:type="dxa" w:w="0"/>
              <w:left w:type="dxa" w:w="108"/>
              <w:bottom w:type="dxa" w:w="0"/>
              <w:right w:type="dxa" w:w="108"/>
            </w:tcMar>
            <w:vAlign w:val="bottom"/>
          </w:tcPr>
          <w:p>
            <w:pPr>
              <w:pStyle w:val="style0"/>
            </w:pPr>
            <w:r>
              <w:rPr>
                <w:sz w:val="20"/>
                <w:szCs w:val="20"/>
              </w:rPr>
              <w:t>a. Hoary marmots</w:t>
            </w:r>
          </w:p>
        </w:tc>
        <w:tc>
          <w:tcPr>
            <w:tcW w:type="dxa" w:w="751"/>
            <w:tcBorders>
              <w:bottom w:color="00000A" w:space="0" w:sz="8" w:val="single"/>
            </w:tcBorders>
            <w:shd w:fill="FFFFFF" w:val="clear"/>
            <w:tcMar>
              <w:top w:type="dxa" w:w="0"/>
              <w:left w:type="dxa" w:w="108"/>
              <w:bottom w:type="dxa" w:w="0"/>
              <w:right w:type="dxa" w:w="108"/>
            </w:tcMar>
            <w:vAlign w:val="bottom"/>
          </w:tcPr>
          <w:p>
            <w:pPr>
              <w:pStyle w:val="style0"/>
            </w:pPr>
            <w:r>
              <w:rPr>
                <w:rFonts w:ascii="Arial" w:cs="Arial" w:hAnsi="Arial"/>
                <w:sz w:val="20"/>
                <w:szCs w:val="20"/>
              </w:rPr>
              <w:t> </w:t>
            </w:r>
          </w:p>
        </w:tc>
        <w:tc>
          <w:tcPr>
            <w:tcW w:type="dxa" w:w="844"/>
            <w:tcBorders>
              <w:bottom w:color="00000A" w:space="0" w:sz="8" w:val="single"/>
            </w:tcBorders>
            <w:shd w:fill="FFFFFF" w:val="clear"/>
            <w:tcMar>
              <w:top w:type="dxa" w:w="0"/>
              <w:left w:type="dxa" w:w="108"/>
              <w:bottom w:type="dxa" w:w="0"/>
              <w:right w:type="dxa" w:w="108"/>
            </w:tcMar>
            <w:vAlign w:val="bottom"/>
          </w:tcPr>
          <w:p>
            <w:pPr>
              <w:pStyle w:val="style0"/>
            </w:pPr>
            <w:r>
              <w:rPr>
                <w:rFonts w:ascii="Arial" w:cs="Arial" w:hAnsi="Arial"/>
                <w:sz w:val="20"/>
                <w:szCs w:val="20"/>
              </w:rPr>
              <w:t> </w:t>
            </w:r>
          </w:p>
        </w:tc>
        <w:tc>
          <w:tcPr>
            <w:tcW w:type="dxa" w:w="284"/>
            <w:tcBorders>
              <w:bottom w:color="00000A" w:space="0" w:sz="8" w:val="single"/>
            </w:tcBorders>
            <w:shd w:fill="FFFFFF" w:val="clear"/>
            <w:tcMar>
              <w:top w:type="dxa" w:w="0"/>
              <w:left w:type="dxa" w:w="108"/>
              <w:bottom w:type="dxa" w:w="0"/>
              <w:right w:type="dxa" w:w="108"/>
            </w:tcMar>
            <w:vAlign w:val="bottom"/>
          </w:tcPr>
          <w:p>
            <w:pPr>
              <w:pStyle w:val="style0"/>
            </w:pPr>
            <w:r>
              <w:rPr>
                <w:rFonts w:ascii="Arial" w:cs="Arial" w:hAnsi="Arial"/>
                <w:sz w:val="20"/>
                <w:szCs w:val="20"/>
              </w:rPr>
              <w:t> </w:t>
            </w:r>
          </w:p>
        </w:tc>
        <w:tc>
          <w:tcPr>
            <w:tcW w:type="dxa" w:w="800"/>
            <w:tcBorders>
              <w:bottom w:color="00000A" w:space="0" w:sz="8" w:val="single"/>
            </w:tcBorders>
            <w:shd w:fill="FFFFFF" w:val="clear"/>
            <w:tcMar>
              <w:top w:type="dxa" w:w="0"/>
              <w:left w:type="dxa" w:w="108"/>
              <w:bottom w:type="dxa" w:w="0"/>
              <w:right w:type="dxa" w:w="108"/>
            </w:tcMar>
            <w:vAlign w:val="bottom"/>
          </w:tcPr>
          <w:p>
            <w:pPr>
              <w:pStyle w:val="style0"/>
            </w:pPr>
            <w:r>
              <w:rPr>
                <w:rFonts w:ascii="Arial" w:cs="Arial" w:hAnsi="Arial"/>
                <w:sz w:val="20"/>
                <w:szCs w:val="20"/>
              </w:rPr>
              <w:t> </w:t>
            </w:r>
          </w:p>
        </w:tc>
        <w:tc>
          <w:tcPr>
            <w:tcW w:type="dxa" w:w="844"/>
            <w:tcBorders>
              <w:bottom w:color="00000A" w:space="0" w:sz="8" w:val="single"/>
            </w:tcBorders>
            <w:shd w:fill="FFFFFF" w:val="clear"/>
            <w:tcMar>
              <w:top w:type="dxa" w:w="0"/>
              <w:left w:type="dxa" w:w="108"/>
              <w:bottom w:type="dxa" w:w="0"/>
              <w:right w:type="dxa" w:w="108"/>
            </w:tcMar>
            <w:vAlign w:val="bottom"/>
          </w:tcPr>
          <w:p>
            <w:pPr>
              <w:pStyle w:val="style0"/>
            </w:pPr>
            <w:r>
              <w:rPr>
                <w:rFonts w:ascii="Arial" w:cs="Arial" w:hAnsi="Arial"/>
                <w:sz w:val="20"/>
                <w:szCs w:val="20"/>
              </w:rPr>
              <w:t> </w:t>
            </w:r>
          </w:p>
        </w:tc>
        <w:tc>
          <w:tcPr>
            <w:tcW w:type="dxa" w:w="799"/>
            <w:tcBorders>
              <w:bottom w:color="00000A" w:space="0" w:sz="8" w:val="single"/>
            </w:tcBorders>
            <w:shd w:fill="FFFFFF" w:val="clear"/>
            <w:tcMar>
              <w:top w:type="dxa" w:w="0"/>
              <w:left w:type="dxa" w:w="108"/>
              <w:bottom w:type="dxa" w:w="0"/>
              <w:right w:type="dxa" w:w="108"/>
            </w:tcMar>
            <w:vAlign w:val="bottom"/>
          </w:tcPr>
          <w:p>
            <w:pPr>
              <w:pStyle w:val="style0"/>
            </w:pPr>
            <w:r>
              <w:rPr>
                <w:rFonts w:ascii="Arial" w:cs="Arial" w:hAnsi="Arial"/>
                <w:sz w:val="20"/>
                <w:szCs w:val="20"/>
              </w:rPr>
              <w:t> </w:t>
            </w:r>
          </w:p>
        </w:tc>
        <w:tc>
          <w:tcPr>
            <w:tcW w:type="dxa" w:w="1"/>
            <w:tcBorders>
              <w:bottom w:color="00000A" w:space="0" w:sz="8" w:val="single"/>
            </w:tcBorders>
            <w:shd w:fill="FFFFFF" w:val="clear"/>
            <w:tcMar>
              <w:top w:type="dxa" w:w="0"/>
              <w:left w:type="dxa" w:w="108"/>
              <w:bottom w:type="dxa" w:w="0"/>
              <w:right w:type="dxa" w:w="108"/>
            </w:tcMar>
            <w:vAlign w:val="bottom"/>
          </w:tcPr>
          <w:p>
            <w:pPr>
              <w:pStyle w:val="style0"/>
            </w:pPr>
            <w:r>
              <w:rPr>
                <w:rFonts w:ascii="Arial" w:cs="Arial" w:hAnsi="Arial"/>
                <w:sz w:val="20"/>
                <w:szCs w:val="20"/>
              </w:rPr>
              <w:t> </w:t>
            </w:r>
          </w:p>
        </w:tc>
      </w:tr>
      <w:tr>
        <w:trPr>
          <w:trHeight w:hRule="atLeast" w:val="270"/>
          <w:cantSplit w:val="false"/>
        </w:trPr>
        <w:tc>
          <w:tcPr>
            <w:tcW w:type="dxa" w:w="772"/>
            <w:tcBorders>
              <w:bottom w:color="00000A" w:space="0" w:sz="8" w:val="single"/>
            </w:tcBorders>
            <w:shd w:fill="FFFFFF" w:val="clear"/>
            <w:tcMar>
              <w:top w:type="dxa" w:w="0"/>
              <w:left w:type="dxa" w:w="108"/>
              <w:bottom w:type="dxa" w:w="0"/>
              <w:right w:type="dxa" w:w="108"/>
            </w:tcMar>
            <w:vAlign w:val="bottom"/>
          </w:tcPr>
          <w:p>
            <w:pPr>
              <w:pStyle w:val="style0"/>
              <w:jc w:val="center"/>
            </w:pPr>
            <w:r>
              <w:rPr>
                <w:sz w:val="20"/>
                <w:szCs w:val="20"/>
              </w:rPr>
              <w:t> </w:t>
            </w:r>
          </w:p>
        </w:tc>
        <w:tc>
          <w:tcPr>
            <w:tcW w:type="dxa" w:w="3135"/>
            <w:gridSpan w:val="4"/>
            <w:tcBorders>
              <w:top w:color="00000A" w:space="0" w:sz="8" w:val="single"/>
              <w:bottom w:color="00000A" w:space="0" w:sz="8" w:val="single"/>
            </w:tcBorders>
            <w:shd w:fill="FFFFFF" w:val="clear"/>
            <w:tcMar>
              <w:top w:type="dxa" w:w="0"/>
              <w:left w:type="dxa" w:w="108"/>
              <w:bottom w:type="dxa" w:w="0"/>
              <w:right w:type="dxa" w:w="108"/>
            </w:tcMar>
            <w:vAlign w:val="bottom"/>
          </w:tcPr>
          <w:p>
            <w:pPr>
              <w:pStyle w:val="style0"/>
              <w:jc w:val="center"/>
            </w:pPr>
            <w:r>
              <w:rPr>
                <w:sz w:val="20"/>
                <w:szCs w:val="20"/>
              </w:rPr>
              <w:t>Projected</w:t>
            </w:r>
          </w:p>
        </w:tc>
        <w:tc>
          <w:tcPr>
            <w:tcW w:type="dxa" w:w="285"/>
            <w:tcBorders>
              <w:bottom w:color="00000A" w:space="0" w:sz="8" w:val="single"/>
            </w:tcBorders>
            <w:shd w:fill="FFFFFF" w:val="clear"/>
            <w:tcMar>
              <w:top w:type="dxa" w:w="0"/>
              <w:left w:type="dxa" w:w="108"/>
              <w:bottom w:type="dxa" w:w="0"/>
              <w:right w:type="dxa" w:w="108"/>
            </w:tcMar>
            <w:vAlign w:val="bottom"/>
          </w:tcPr>
          <w:p>
            <w:pPr>
              <w:pStyle w:val="style0"/>
              <w:jc w:val="center"/>
            </w:pPr>
            <w:r>
              <w:rPr>
                <w:sz w:val="20"/>
                <w:szCs w:val="20"/>
              </w:rPr>
              <w:t> </w:t>
            </w:r>
          </w:p>
        </w:tc>
        <w:tc>
          <w:tcPr>
            <w:tcW w:type="dxa" w:w="1"/>
            <w:gridSpan w:val="4"/>
            <w:tcBorders>
              <w:top w:color="00000A" w:space="0" w:sz="8" w:val="single"/>
              <w:bottom w:color="00000A" w:space="0" w:sz="8" w:val="single"/>
            </w:tcBorders>
            <w:shd w:fill="FFFFFF" w:val="clear"/>
            <w:tcMar>
              <w:top w:type="dxa" w:w="0"/>
              <w:left w:type="dxa" w:w="108"/>
              <w:bottom w:type="dxa" w:w="0"/>
              <w:right w:type="dxa" w:w="108"/>
            </w:tcMar>
            <w:vAlign w:val="bottom"/>
          </w:tcPr>
          <w:p>
            <w:pPr>
              <w:pStyle w:val="style0"/>
              <w:jc w:val="center"/>
            </w:pPr>
            <w:r>
              <w:rPr>
                <w:sz w:val="20"/>
                <w:szCs w:val="20"/>
              </w:rPr>
              <w:t>Actual</w:t>
            </w:r>
          </w:p>
        </w:tc>
      </w:tr>
      <w:tr>
        <w:trPr>
          <w:trHeight w:hRule="atLeast" w:val="255"/>
          <w:cantSplit w:val="false"/>
        </w:trPr>
        <w:tc>
          <w:tcPr>
            <w:tcW w:type="dxa" w:w="772"/>
            <w:tcBorders/>
            <w:shd w:fill="FFFFFF" w:val="clear"/>
            <w:tcMar>
              <w:top w:type="dxa" w:w="0"/>
              <w:left w:type="dxa" w:w="108"/>
              <w:bottom w:type="dxa" w:w="0"/>
              <w:right w:type="dxa" w:w="108"/>
            </w:tcMar>
            <w:vAlign w:val="bottom"/>
          </w:tcPr>
          <w:p>
            <w:pPr>
              <w:pStyle w:val="style0"/>
              <w:jc w:val="center"/>
            </w:pPr>
            <w:r>
              <w:rPr>
                <w:b/>
                <w:sz w:val="20"/>
                <w:szCs w:val="20"/>
              </w:rPr>
              <w:t>Year</w:t>
            </w:r>
          </w:p>
        </w:tc>
        <w:tc>
          <w:tcPr>
            <w:tcW w:type="dxa" w:w="711"/>
            <w:tcBorders/>
            <w:shd w:fill="FFFFFF" w:val="clear"/>
            <w:tcMar>
              <w:top w:type="dxa" w:w="0"/>
              <w:left w:type="dxa" w:w="108"/>
              <w:bottom w:type="dxa" w:w="0"/>
              <w:right w:type="dxa" w:w="108"/>
            </w:tcMar>
            <w:vAlign w:val="bottom"/>
          </w:tcPr>
          <w:p>
            <w:pPr>
              <w:pStyle w:val="style0"/>
              <w:jc w:val="center"/>
            </w:pPr>
            <w:r>
              <w:rPr>
                <w:b/>
                <w:bCs/>
                <w:sz w:val="20"/>
                <w:szCs w:val="20"/>
              </w:rPr>
              <w:t>Age 0</w:t>
            </w:r>
          </w:p>
        </w:tc>
        <w:tc>
          <w:tcPr>
            <w:tcW w:type="dxa" w:w="828"/>
            <w:tcBorders/>
            <w:shd w:fill="FFFFFF" w:val="clear"/>
            <w:tcMar>
              <w:top w:type="dxa" w:w="0"/>
              <w:left w:type="dxa" w:w="108"/>
              <w:bottom w:type="dxa" w:w="0"/>
              <w:right w:type="dxa" w:w="108"/>
            </w:tcMar>
            <w:vAlign w:val="bottom"/>
          </w:tcPr>
          <w:p>
            <w:pPr>
              <w:pStyle w:val="style0"/>
              <w:jc w:val="center"/>
            </w:pPr>
            <w:r>
              <w:rPr>
                <w:b/>
                <w:bCs/>
                <w:sz w:val="20"/>
                <w:szCs w:val="20"/>
              </w:rPr>
              <w:t>Age 1</w:t>
            </w:r>
          </w:p>
        </w:tc>
        <w:tc>
          <w:tcPr>
            <w:tcW w:type="dxa" w:w="751"/>
            <w:tcBorders/>
            <w:shd w:fill="FFFFFF" w:val="clear"/>
            <w:tcMar>
              <w:top w:type="dxa" w:w="0"/>
              <w:left w:type="dxa" w:w="108"/>
              <w:bottom w:type="dxa" w:w="0"/>
              <w:right w:type="dxa" w:w="108"/>
            </w:tcMar>
            <w:vAlign w:val="bottom"/>
          </w:tcPr>
          <w:p>
            <w:pPr>
              <w:pStyle w:val="style0"/>
              <w:jc w:val="center"/>
            </w:pPr>
            <w:r>
              <w:rPr>
                <w:b/>
                <w:bCs/>
                <w:sz w:val="20"/>
                <w:szCs w:val="20"/>
              </w:rPr>
              <w:t>Age 2</w:t>
            </w:r>
          </w:p>
        </w:tc>
        <w:tc>
          <w:tcPr>
            <w:tcW w:type="dxa" w:w="844"/>
            <w:tcBorders/>
            <w:shd w:fill="FFFFFF" w:val="clear"/>
            <w:tcMar>
              <w:top w:type="dxa" w:w="0"/>
              <w:left w:type="dxa" w:w="108"/>
              <w:bottom w:type="dxa" w:w="0"/>
              <w:right w:type="dxa" w:w="108"/>
            </w:tcMar>
            <w:vAlign w:val="bottom"/>
          </w:tcPr>
          <w:p>
            <w:pPr>
              <w:pStyle w:val="style0"/>
              <w:jc w:val="center"/>
            </w:pPr>
            <w:r>
              <w:rPr>
                <w:b/>
                <w:bCs/>
                <w:sz w:val="20"/>
                <w:szCs w:val="20"/>
              </w:rPr>
              <w:t>Age A</w:t>
            </w:r>
          </w:p>
        </w:tc>
        <w:tc>
          <w:tcPr>
            <w:tcW w:type="dxa" w:w="285"/>
            <w:tcBorders/>
            <w:shd w:fill="FFFFFF" w:val="clear"/>
            <w:tcMar>
              <w:top w:type="dxa" w:w="0"/>
              <w:left w:type="dxa" w:w="108"/>
              <w:bottom w:type="dxa" w:w="0"/>
              <w:right w:type="dxa" w:w="108"/>
            </w:tcMar>
            <w:vAlign w:val="bottom"/>
          </w:tcPr>
          <w:p>
            <w:pPr>
              <w:pStyle w:val="style0"/>
              <w:jc w:val="center"/>
            </w:pPr>
            <w:r>
              <w:rPr>
                <w:sz w:val="20"/>
                <w:szCs w:val="20"/>
              </w:rPr>
            </w:r>
          </w:p>
        </w:tc>
        <w:tc>
          <w:tcPr>
            <w:tcW w:type="dxa" w:w="799"/>
            <w:tcBorders/>
            <w:shd w:fill="FFFFFF" w:val="clear"/>
            <w:tcMar>
              <w:top w:type="dxa" w:w="0"/>
              <w:left w:type="dxa" w:w="108"/>
              <w:bottom w:type="dxa" w:w="0"/>
              <w:right w:type="dxa" w:w="108"/>
            </w:tcMar>
            <w:vAlign w:val="bottom"/>
          </w:tcPr>
          <w:p>
            <w:pPr>
              <w:pStyle w:val="style0"/>
              <w:jc w:val="center"/>
            </w:pPr>
            <w:r>
              <w:rPr>
                <w:b/>
                <w:bCs/>
                <w:sz w:val="20"/>
                <w:szCs w:val="20"/>
              </w:rPr>
              <w:t>Age 0</w:t>
            </w:r>
          </w:p>
        </w:tc>
        <w:tc>
          <w:tcPr>
            <w:tcW w:type="dxa" w:w="844"/>
            <w:tcBorders/>
            <w:shd w:fill="FFFFFF" w:val="clear"/>
            <w:tcMar>
              <w:top w:type="dxa" w:w="0"/>
              <w:left w:type="dxa" w:w="108"/>
              <w:bottom w:type="dxa" w:w="0"/>
              <w:right w:type="dxa" w:w="108"/>
            </w:tcMar>
            <w:vAlign w:val="bottom"/>
          </w:tcPr>
          <w:p>
            <w:pPr>
              <w:pStyle w:val="style0"/>
              <w:jc w:val="center"/>
            </w:pPr>
            <w:r>
              <w:rPr>
                <w:b/>
                <w:bCs/>
                <w:sz w:val="20"/>
                <w:szCs w:val="20"/>
              </w:rPr>
              <w:t>Age 1</w:t>
            </w:r>
          </w:p>
        </w:tc>
        <w:tc>
          <w:tcPr>
            <w:tcW w:type="dxa" w:w="800"/>
            <w:tcBorders/>
            <w:shd w:fill="FFFFFF" w:val="clear"/>
            <w:tcMar>
              <w:top w:type="dxa" w:w="0"/>
              <w:left w:type="dxa" w:w="108"/>
              <w:bottom w:type="dxa" w:w="0"/>
              <w:right w:type="dxa" w:w="108"/>
            </w:tcMar>
            <w:vAlign w:val="bottom"/>
          </w:tcPr>
          <w:p>
            <w:pPr>
              <w:pStyle w:val="style0"/>
              <w:jc w:val="center"/>
            </w:pPr>
            <w:r>
              <w:rPr>
                <w:b/>
                <w:bCs/>
                <w:sz w:val="20"/>
                <w:szCs w:val="20"/>
              </w:rPr>
              <w:t>Age 2</w:t>
            </w:r>
          </w:p>
        </w:tc>
        <w:tc>
          <w:tcPr>
            <w:tcW w:type="dxa" w:w="824"/>
            <w:tcBorders/>
            <w:shd w:fill="FFFFFF" w:val="clear"/>
            <w:tcMar>
              <w:top w:type="dxa" w:w="0"/>
              <w:left w:type="dxa" w:w="108"/>
              <w:bottom w:type="dxa" w:w="0"/>
              <w:right w:type="dxa" w:w="108"/>
            </w:tcMar>
            <w:vAlign w:val="bottom"/>
          </w:tcPr>
          <w:p>
            <w:pPr>
              <w:pStyle w:val="style0"/>
              <w:jc w:val="center"/>
            </w:pPr>
            <w:r>
              <w:rPr>
                <w:b/>
                <w:bCs/>
                <w:sz w:val="20"/>
                <w:szCs w:val="20"/>
              </w:rPr>
              <w:t>Age A</w:t>
            </w:r>
          </w:p>
        </w:tc>
      </w:tr>
      <w:tr>
        <w:trPr>
          <w:trHeight w:hRule="atLeast" w:val="255"/>
          <w:cantSplit w:val="false"/>
        </w:trPr>
        <w:tc>
          <w:tcPr>
            <w:tcW w:type="dxa" w:w="772"/>
            <w:tcBorders/>
            <w:shd w:fill="FFFFFF" w:val="clear"/>
            <w:tcMar>
              <w:top w:type="dxa" w:w="0"/>
              <w:left w:type="dxa" w:w="108"/>
              <w:bottom w:type="dxa" w:w="0"/>
              <w:right w:type="dxa" w:w="108"/>
            </w:tcMar>
            <w:vAlign w:val="bottom"/>
          </w:tcPr>
          <w:p>
            <w:pPr>
              <w:pStyle w:val="style0"/>
              <w:jc w:val="center"/>
            </w:pPr>
            <w:r>
              <w:rPr>
                <w:sz w:val="20"/>
                <w:szCs w:val="20"/>
              </w:rPr>
              <w:t>2000</w:t>
            </w:r>
          </w:p>
        </w:tc>
        <w:tc>
          <w:tcPr>
            <w:tcW w:type="dxa" w:w="711"/>
            <w:tcBorders/>
            <w:shd w:fill="FFFFFF" w:val="clear"/>
            <w:tcMar>
              <w:top w:type="dxa" w:w="0"/>
              <w:left w:type="dxa" w:w="108"/>
              <w:bottom w:type="dxa" w:w="0"/>
              <w:right w:type="dxa" w:w="108"/>
            </w:tcMar>
            <w:vAlign w:val="bottom"/>
          </w:tcPr>
          <w:p>
            <w:pPr>
              <w:pStyle w:val="style0"/>
              <w:jc w:val="center"/>
            </w:pPr>
            <w:r>
              <w:rPr>
                <w:sz w:val="20"/>
                <w:szCs w:val="20"/>
              </w:rPr>
              <w:t>0.15</w:t>
            </w:r>
          </w:p>
        </w:tc>
        <w:tc>
          <w:tcPr>
            <w:tcW w:type="dxa" w:w="828"/>
            <w:tcBorders/>
            <w:shd w:fill="FFFFFF" w:val="clear"/>
            <w:tcMar>
              <w:top w:type="dxa" w:w="0"/>
              <w:left w:type="dxa" w:w="108"/>
              <w:bottom w:type="dxa" w:w="0"/>
              <w:right w:type="dxa" w:w="108"/>
            </w:tcMar>
            <w:vAlign w:val="bottom"/>
          </w:tcPr>
          <w:p>
            <w:pPr>
              <w:pStyle w:val="style0"/>
              <w:jc w:val="center"/>
            </w:pPr>
            <w:r>
              <w:rPr>
                <w:sz w:val="20"/>
                <w:szCs w:val="20"/>
              </w:rPr>
              <w:t>0.14</w:t>
            </w:r>
          </w:p>
        </w:tc>
        <w:tc>
          <w:tcPr>
            <w:tcW w:type="dxa" w:w="751"/>
            <w:tcBorders/>
            <w:shd w:fill="FFFFFF" w:val="clear"/>
            <w:tcMar>
              <w:top w:type="dxa" w:w="0"/>
              <w:left w:type="dxa" w:w="108"/>
              <w:bottom w:type="dxa" w:w="0"/>
              <w:right w:type="dxa" w:w="108"/>
            </w:tcMar>
            <w:vAlign w:val="bottom"/>
          </w:tcPr>
          <w:p>
            <w:pPr>
              <w:pStyle w:val="style0"/>
              <w:jc w:val="center"/>
            </w:pPr>
            <w:r>
              <w:rPr>
                <w:sz w:val="20"/>
                <w:szCs w:val="20"/>
              </w:rPr>
              <w:t>0.14</w:t>
            </w:r>
          </w:p>
        </w:tc>
        <w:tc>
          <w:tcPr>
            <w:tcW w:type="dxa" w:w="844"/>
            <w:tcBorders/>
            <w:shd w:fill="FFFFFF" w:val="clear"/>
            <w:tcMar>
              <w:top w:type="dxa" w:w="0"/>
              <w:left w:type="dxa" w:w="108"/>
              <w:bottom w:type="dxa" w:w="0"/>
              <w:right w:type="dxa" w:w="108"/>
            </w:tcMar>
            <w:vAlign w:val="bottom"/>
          </w:tcPr>
          <w:p>
            <w:pPr>
              <w:pStyle w:val="style0"/>
              <w:jc w:val="center"/>
            </w:pPr>
            <w:r>
              <w:rPr>
                <w:sz w:val="20"/>
                <w:szCs w:val="20"/>
              </w:rPr>
              <w:t>0.58</w:t>
            </w:r>
          </w:p>
        </w:tc>
        <w:tc>
          <w:tcPr>
            <w:tcW w:type="dxa" w:w="285"/>
            <w:tcBorders/>
            <w:shd w:fill="FFFFFF" w:val="clear"/>
            <w:tcMar>
              <w:top w:type="dxa" w:w="0"/>
              <w:left w:type="dxa" w:w="108"/>
              <w:bottom w:type="dxa" w:w="0"/>
              <w:right w:type="dxa" w:w="108"/>
            </w:tcMar>
            <w:vAlign w:val="bottom"/>
          </w:tcPr>
          <w:p>
            <w:pPr>
              <w:pStyle w:val="style0"/>
              <w:jc w:val="center"/>
            </w:pPr>
            <w:r>
              <w:rPr>
                <w:sz w:val="20"/>
                <w:szCs w:val="20"/>
              </w:rPr>
            </w:r>
          </w:p>
        </w:tc>
        <w:tc>
          <w:tcPr>
            <w:tcW w:type="dxa" w:w="799"/>
            <w:tcBorders/>
            <w:shd w:fill="FFFFFF" w:val="clear"/>
            <w:tcMar>
              <w:top w:type="dxa" w:w="0"/>
              <w:left w:type="dxa" w:w="108"/>
              <w:bottom w:type="dxa" w:w="0"/>
              <w:right w:type="dxa" w:w="108"/>
            </w:tcMar>
            <w:vAlign w:val="bottom"/>
          </w:tcPr>
          <w:p>
            <w:pPr>
              <w:pStyle w:val="style0"/>
              <w:jc w:val="center"/>
            </w:pPr>
            <w:r>
              <w:rPr>
                <w:sz w:val="20"/>
                <w:szCs w:val="20"/>
              </w:rPr>
              <w:t>0.07</w:t>
            </w:r>
          </w:p>
        </w:tc>
        <w:tc>
          <w:tcPr>
            <w:tcW w:type="dxa" w:w="844"/>
            <w:tcBorders/>
            <w:shd w:fill="FFFFFF" w:val="clear"/>
            <w:tcMar>
              <w:top w:type="dxa" w:w="0"/>
              <w:left w:type="dxa" w:w="108"/>
              <w:bottom w:type="dxa" w:w="0"/>
              <w:right w:type="dxa" w:w="108"/>
            </w:tcMar>
            <w:vAlign w:val="bottom"/>
          </w:tcPr>
          <w:p>
            <w:pPr>
              <w:pStyle w:val="style0"/>
              <w:jc w:val="center"/>
            </w:pPr>
            <w:r>
              <w:rPr>
                <w:sz w:val="20"/>
                <w:szCs w:val="20"/>
              </w:rPr>
              <w:t>0.33</w:t>
            </w:r>
          </w:p>
        </w:tc>
        <w:tc>
          <w:tcPr>
            <w:tcW w:type="dxa" w:w="800"/>
            <w:tcBorders/>
            <w:shd w:fill="FFFFFF" w:val="clear"/>
            <w:tcMar>
              <w:top w:type="dxa" w:w="0"/>
              <w:left w:type="dxa" w:w="108"/>
              <w:bottom w:type="dxa" w:w="0"/>
              <w:right w:type="dxa" w:w="108"/>
            </w:tcMar>
            <w:vAlign w:val="bottom"/>
          </w:tcPr>
          <w:p>
            <w:pPr>
              <w:pStyle w:val="style0"/>
              <w:jc w:val="center"/>
            </w:pPr>
            <w:r>
              <w:rPr>
                <w:sz w:val="20"/>
                <w:szCs w:val="20"/>
              </w:rPr>
              <w:t>0.13</w:t>
            </w:r>
          </w:p>
        </w:tc>
        <w:tc>
          <w:tcPr>
            <w:tcW w:type="dxa" w:w="824"/>
            <w:tcBorders/>
            <w:shd w:fill="FFFFFF" w:val="clear"/>
            <w:tcMar>
              <w:top w:type="dxa" w:w="0"/>
              <w:left w:type="dxa" w:w="108"/>
              <w:bottom w:type="dxa" w:w="0"/>
              <w:right w:type="dxa" w:w="108"/>
            </w:tcMar>
            <w:vAlign w:val="bottom"/>
          </w:tcPr>
          <w:p>
            <w:pPr>
              <w:pStyle w:val="style0"/>
              <w:jc w:val="center"/>
            </w:pPr>
            <w:r>
              <w:rPr>
                <w:sz w:val="20"/>
                <w:szCs w:val="20"/>
              </w:rPr>
              <w:t>0.48</w:t>
            </w:r>
          </w:p>
        </w:tc>
      </w:tr>
      <w:tr>
        <w:trPr>
          <w:trHeight w:hRule="atLeast" w:val="255"/>
          <w:cantSplit w:val="false"/>
        </w:trPr>
        <w:tc>
          <w:tcPr>
            <w:tcW w:type="dxa" w:w="772"/>
            <w:tcBorders/>
            <w:shd w:fill="FFFFFF" w:val="clear"/>
            <w:tcMar>
              <w:top w:type="dxa" w:w="0"/>
              <w:left w:type="dxa" w:w="108"/>
              <w:bottom w:type="dxa" w:w="0"/>
              <w:right w:type="dxa" w:w="108"/>
            </w:tcMar>
            <w:vAlign w:val="bottom"/>
          </w:tcPr>
          <w:p>
            <w:pPr>
              <w:pStyle w:val="style0"/>
              <w:jc w:val="center"/>
            </w:pPr>
            <w:r>
              <w:rPr>
                <w:sz w:val="20"/>
                <w:szCs w:val="20"/>
              </w:rPr>
              <w:t>2001</w:t>
            </w:r>
          </w:p>
        </w:tc>
        <w:tc>
          <w:tcPr>
            <w:tcW w:type="dxa" w:w="711"/>
            <w:tcBorders/>
            <w:shd w:fill="FFFFFF" w:val="clear"/>
            <w:tcMar>
              <w:top w:type="dxa" w:w="0"/>
              <w:left w:type="dxa" w:w="108"/>
              <w:bottom w:type="dxa" w:w="0"/>
              <w:right w:type="dxa" w:w="108"/>
            </w:tcMar>
            <w:vAlign w:val="bottom"/>
          </w:tcPr>
          <w:p>
            <w:pPr>
              <w:pStyle w:val="style0"/>
              <w:jc w:val="center"/>
            </w:pPr>
            <w:r>
              <w:rPr>
                <w:sz w:val="20"/>
                <w:szCs w:val="20"/>
              </w:rPr>
              <w:t>0.2</w:t>
            </w:r>
          </w:p>
        </w:tc>
        <w:tc>
          <w:tcPr>
            <w:tcW w:type="dxa" w:w="828"/>
            <w:tcBorders/>
            <w:shd w:fill="FFFFFF" w:val="clear"/>
            <w:tcMar>
              <w:top w:type="dxa" w:w="0"/>
              <w:left w:type="dxa" w:w="108"/>
              <w:bottom w:type="dxa" w:w="0"/>
              <w:right w:type="dxa" w:w="108"/>
            </w:tcMar>
            <w:vAlign w:val="bottom"/>
          </w:tcPr>
          <w:p>
            <w:pPr>
              <w:pStyle w:val="style0"/>
              <w:jc w:val="center"/>
            </w:pPr>
            <w:r>
              <w:rPr>
                <w:sz w:val="20"/>
                <w:szCs w:val="20"/>
              </w:rPr>
              <w:t>0.17</w:t>
            </w:r>
          </w:p>
        </w:tc>
        <w:tc>
          <w:tcPr>
            <w:tcW w:type="dxa" w:w="751"/>
            <w:tcBorders/>
            <w:shd w:fill="FFFFFF" w:val="clear"/>
            <w:tcMar>
              <w:top w:type="dxa" w:w="0"/>
              <w:left w:type="dxa" w:w="108"/>
              <w:bottom w:type="dxa" w:w="0"/>
              <w:right w:type="dxa" w:w="108"/>
            </w:tcMar>
            <w:vAlign w:val="bottom"/>
          </w:tcPr>
          <w:p>
            <w:pPr>
              <w:pStyle w:val="style0"/>
              <w:jc w:val="center"/>
            </w:pPr>
            <w:r>
              <w:rPr>
                <w:sz w:val="20"/>
                <w:szCs w:val="20"/>
              </w:rPr>
              <w:t>0.16</w:t>
            </w:r>
          </w:p>
        </w:tc>
        <w:tc>
          <w:tcPr>
            <w:tcW w:type="dxa" w:w="844"/>
            <w:tcBorders/>
            <w:shd w:fill="FFFFFF" w:val="clear"/>
            <w:tcMar>
              <w:top w:type="dxa" w:w="0"/>
              <w:left w:type="dxa" w:w="108"/>
              <w:bottom w:type="dxa" w:w="0"/>
              <w:right w:type="dxa" w:w="108"/>
            </w:tcMar>
            <w:vAlign w:val="bottom"/>
          </w:tcPr>
          <w:p>
            <w:pPr>
              <w:pStyle w:val="style0"/>
              <w:jc w:val="center"/>
            </w:pPr>
            <w:r>
              <w:rPr>
                <w:sz w:val="20"/>
                <w:szCs w:val="20"/>
              </w:rPr>
              <w:t>0.47</w:t>
            </w:r>
          </w:p>
        </w:tc>
        <w:tc>
          <w:tcPr>
            <w:tcW w:type="dxa" w:w="285"/>
            <w:tcBorders/>
            <w:shd w:fill="FFFFFF" w:val="clear"/>
            <w:tcMar>
              <w:top w:type="dxa" w:w="0"/>
              <w:left w:type="dxa" w:w="108"/>
              <w:bottom w:type="dxa" w:w="0"/>
              <w:right w:type="dxa" w:w="108"/>
            </w:tcMar>
            <w:vAlign w:val="bottom"/>
          </w:tcPr>
          <w:p>
            <w:pPr>
              <w:pStyle w:val="style0"/>
              <w:jc w:val="center"/>
            </w:pPr>
            <w:r>
              <w:rPr>
                <w:sz w:val="20"/>
                <w:szCs w:val="20"/>
              </w:rPr>
            </w:r>
          </w:p>
        </w:tc>
        <w:tc>
          <w:tcPr>
            <w:tcW w:type="dxa" w:w="799"/>
            <w:tcBorders/>
            <w:shd w:fill="FFFFFF" w:val="clear"/>
            <w:tcMar>
              <w:top w:type="dxa" w:w="0"/>
              <w:left w:type="dxa" w:w="108"/>
              <w:bottom w:type="dxa" w:w="0"/>
              <w:right w:type="dxa" w:w="108"/>
            </w:tcMar>
            <w:vAlign w:val="bottom"/>
          </w:tcPr>
          <w:p>
            <w:pPr>
              <w:pStyle w:val="style0"/>
              <w:jc w:val="center"/>
            </w:pPr>
            <w:r>
              <w:rPr>
                <w:sz w:val="20"/>
                <w:szCs w:val="20"/>
              </w:rPr>
              <w:t>0.11</w:t>
            </w:r>
          </w:p>
        </w:tc>
        <w:tc>
          <w:tcPr>
            <w:tcW w:type="dxa" w:w="844"/>
            <w:tcBorders/>
            <w:shd w:fill="FFFFFF" w:val="clear"/>
            <w:tcMar>
              <w:top w:type="dxa" w:w="0"/>
              <w:left w:type="dxa" w:w="108"/>
              <w:bottom w:type="dxa" w:w="0"/>
              <w:right w:type="dxa" w:w="108"/>
            </w:tcMar>
            <w:vAlign w:val="bottom"/>
          </w:tcPr>
          <w:p>
            <w:pPr>
              <w:pStyle w:val="style0"/>
              <w:jc w:val="center"/>
            </w:pPr>
            <w:r>
              <w:rPr>
                <w:sz w:val="20"/>
                <w:szCs w:val="20"/>
              </w:rPr>
              <w:t>0.06</w:t>
            </w:r>
          </w:p>
        </w:tc>
        <w:tc>
          <w:tcPr>
            <w:tcW w:type="dxa" w:w="800"/>
            <w:tcBorders/>
            <w:shd w:fill="FFFFFF" w:val="clear"/>
            <w:tcMar>
              <w:top w:type="dxa" w:w="0"/>
              <w:left w:type="dxa" w:w="108"/>
              <w:bottom w:type="dxa" w:w="0"/>
              <w:right w:type="dxa" w:w="108"/>
            </w:tcMar>
            <w:vAlign w:val="bottom"/>
          </w:tcPr>
          <w:p>
            <w:pPr>
              <w:pStyle w:val="style0"/>
              <w:jc w:val="center"/>
            </w:pPr>
            <w:r>
              <w:rPr>
                <w:sz w:val="20"/>
                <w:szCs w:val="20"/>
              </w:rPr>
              <w:t>0.33</w:t>
            </w:r>
          </w:p>
        </w:tc>
        <w:tc>
          <w:tcPr>
            <w:tcW w:type="dxa" w:w="824"/>
            <w:tcBorders/>
            <w:shd w:fill="FFFFFF" w:val="clear"/>
            <w:tcMar>
              <w:top w:type="dxa" w:w="0"/>
              <w:left w:type="dxa" w:w="108"/>
              <w:bottom w:type="dxa" w:w="0"/>
              <w:right w:type="dxa" w:w="108"/>
            </w:tcMar>
            <w:vAlign w:val="bottom"/>
          </w:tcPr>
          <w:p>
            <w:pPr>
              <w:pStyle w:val="style0"/>
              <w:jc w:val="center"/>
            </w:pPr>
            <w:r>
              <w:rPr>
                <w:sz w:val="20"/>
                <w:szCs w:val="20"/>
              </w:rPr>
              <w:t>0.5</w:t>
            </w:r>
          </w:p>
        </w:tc>
      </w:tr>
      <w:tr>
        <w:trPr>
          <w:trHeight w:hRule="atLeast" w:val="255"/>
          <w:cantSplit w:val="false"/>
        </w:trPr>
        <w:tc>
          <w:tcPr>
            <w:tcW w:type="dxa" w:w="772"/>
            <w:tcBorders/>
            <w:shd w:fill="FFFFFF" w:val="clear"/>
            <w:tcMar>
              <w:top w:type="dxa" w:w="0"/>
              <w:left w:type="dxa" w:w="108"/>
              <w:bottom w:type="dxa" w:w="0"/>
              <w:right w:type="dxa" w:w="108"/>
            </w:tcMar>
            <w:vAlign w:val="bottom"/>
          </w:tcPr>
          <w:p>
            <w:pPr>
              <w:pStyle w:val="style0"/>
              <w:jc w:val="center"/>
            </w:pPr>
            <w:r>
              <w:rPr>
                <w:sz w:val="20"/>
                <w:szCs w:val="20"/>
              </w:rPr>
              <w:t>2002</w:t>
            </w:r>
          </w:p>
        </w:tc>
        <w:tc>
          <w:tcPr>
            <w:tcW w:type="dxa" w:w="711"/>
            <w:tcBorders/>
            <w:shd w:fill="FFFFFF" w:val="clear"/>
            <w:tcMar>
              <w:top w:type="dxa" w:w="0"/>
              <w:left w:type="dxa" w:w="108"/>
              <w:bottom w:type="dxa" w:w="0"/>
              <w:right w:type="dxa" w:w="108"/>
            </w:tcMar>
            <w:vAlign w:val="bottom"/>
          </w:tcPr>
          <w:p>
            <w:pPr>
              <w:pStyle w:val="style0"/>
              <w:jc w:val="center"/>
            </w:pPr>
            <w:r>
              <w:rPr>
                <w:sz w:val="20"/>
                <w:szCs w:val="20"/>
              </w:rPr>
              <w:t>0.24</w:t>
            </w:r>
          </w:p>
        </w:tc>
        <w:tc>
          <w:tcPr>
            <w:tcW w:type="dxa" w:w="828"/>
            <w:tcBorders/>
            <w:shd w:fill="FFFFFF" w:val="clear"/>
            <w:tcMar>
              <w:top w:type="dxa" w:w="0"/>
              <w:left w:type="dxa" w:w="108"/>
              <w:bottom w:type="dxa" w:w="0"/>
              <w:right w:type="dxa" w:w="108"/>
            </w:tcMar>
            <w:vAlign w:val="bottom"/>
          </w:tcPr>
          <w:p>
            <w:pPr>
              <w:pStyle w:val="style0"/>
              <w:jc w:val="center"/>
            </w:pPr>
            <w:r>
              <w:rPr>
                <w:sz w:val="20"/>
                <w:szCs w:val="20"/>
              </w:rPr>
              <w:t>0.2</w:t>
            </w:r>
          </w:p>
        </w:tc>
        <w:tc>
          <w:tcPr>
            <w:tcW w:type="dxa" w:w="751"/>
            <w:tcBorders/>
            <w:shd w:fill="FFFFFF" w:val="clear"/>
            <w:tcMar>
              <w:top w:type="dxa" w:w="0"/>
              <w:left w:type="dxa" w:w="108"/>
              <w:bottom w:type="dxa" w:w="0"/>
              <w:right w:type="dxa" w:w="108"/>
            </w:tcMar>
            <w:vAlign w:val="bottom"/>
          </w:tcPr>
          <w:p>
            <w:pPr>
              <w:pStyle w:val="style0"/>
              <w:jc w:val="center"/>
            </w:pPr>
            <w:r>
              <w:rPr>
                <w:sz w:val="20"/>
                <w:szCs w:val="20"/>
              </w:rPr>
              <w:t>0.16</w:t>
            </w:r>
          </w:p>
        </w:tc>
        <w:tc>
          <w:tcPr>
            <w:tcW w:type="dxa" w:w="844"/>
            <w:tcBorders/>
            <w:shd w:fill="FFFFFF" w:val="clear"/>
            <w:tcMar>
              <w:top w:type="dxa" w:w="0"/>
              <w:left w:type="dxa" w:w="108"/>
              <w:bottom w:type="dxa" w:w="0"/>
              <w:right w:type="dxa" w:w="108"/>
            </w:tcMar>
            <w:vAlign w:val="bottom"/>
          </w:tcPr>
          <w:p>
            <w:pPr>
              <w:pStyle w:val="style0"/>
              <w:jc w:val="center"/>
            </w:pPr>
            <w:r>
              <w:rPr>
                <w:sz w:val="20"/>
                <w:szCs w:val="20"/>
              </w:rPr>
              <w:t>0.4</w:t>
            </w:r>
          </w:p>
        </w:tc>
        <w:tc>
          <w:tcPr>
            <w:tcW w:type="dxa" w:w="285"/>
            <w:tcBorders/>
            <w:shd w:fill="FFFFFF" w:val="clear"/>
            <w:tcMar>
              <w:top w:type="dxa" w:w="0"/>
              <w:left w:type="dxa" w:w="108"/>
              <w:bottom w:type="dxa" w:w="0"/>
              <w:right w:type="dxa" w:w="108"/>
            </w:tcMar>
            <w:vAlign w:val="bottom"/>
          </w:tcPr>
          <w:p>
            <w:pPr>
              <w:pStyle w:val="style0"/>
              <w:jc w:val="center"/>
            </w:pPr>
            <w:r>
              <w:rPr>
                <w:sz w:val="20"/>
                <w:szCs w:val="20"/>
              </w:rPr>
            </w:r>
          </w:p>
        </w:tc>
        <w:tc>
          <w:tcPr>
            <w:tcW w:type="dxa" w:w="799"/>
            <w:tcBorders/>
            <w:shd w:fill="FFFFFF" w:val="clear"/>
            <w:tcMar>
              <w:top w:type="dxa" w:w="0"/>
              <w:left w:type="dxa" w:w="108"/>
              <w:bottom w:type="dxa" w:w="0"/>
              <w:right w:type="dxa" w:w="108"/>
            </w:tcMar>
            <w:vAlign w:val="bottom"/>
          </w:tcPr>
          <w:p>
            <w:pPr>
              <w:pStyle w:val="style0"/>
              <w:jc w:val="center"/>
            </w:pPr>
            <w:r>
              <w:rPr>
                <w:sz w:val="20"/>
                <w:szCs w:val="20"/>
              </w:rPr>
              <w:t>0.32</w:t>
            </w:r>
          </w:p>
        </w:tc>
        <w:tc>
          <w:tcPr>
            <w:tcW w:type="dxa" w:w="844"/>
            <w:tcBorders/>
            <w:shd w:fill="FFFFFF" w:val="clear"/>
            <w:tcMar>
              <w:top w:type="dxa" w:w="0"/>
              <w:left w:type="dxa" w:w="108"/>
              <w:bottom w:type="dxa" w:w="0"/>
              <w:right w:type="dxa" w:w="108"/>
            </w:tcMar>
            <w:vAlign w:val="bottom"/>
          </w:tcPr>
          <w:p>
            <w:pPr>
              <w:pStyle w:val="style0"/>
              <w:jc w:val="center"/>
            </w:pPr>
            <w:r>
              <w:rPr>
                <w:sz w:val="20"/>
                <w:szCs w:val="20"/>
              </w:rPr>
              <w:t>0.08</w:t>
            </w:r>
          </w:p>
        </w:tc>
        <w:tc>
          <w:tcPr>
            <w:tcW w:type="dxa" w:w="800"/>
            <w:tcBorders/>
            <w:shd w:fill="FFFFFF" w:val="clear"/>
            <w:tcMar>
              <w:top w:type="dxa" w:w="0"/>
              <w:left w:type="dxa" w:w="108"/>
              <w:bottom w:type="dxa" w:w="0"/>
              <w:right w:type="dxa" w:w="108"/>
            </w:tcMar>
            <w:vAlign w:val="bottom"/>
          </w:tcPr>
          <w:p>
            <w:pPr>
              <w:pStyle w:val="style0"/>
              <w:jc w:val="center"/>
            </w:pPr>
            <w:r>
              <w:rPr>
                <w:sz w:val="20"/>
                <w:szCs w:val="20"/>
              </w:rPr>
              <w:t>0.05</w:t>
            </w:r>
          </w:p>
        </w:tc>
        <w:tc>
          <w:tcPr>
            <w:tcW w:type="dxa" w:w="824"/>
            <w:tcBorders/>
            <w:shd w:fill="FFFFFF" w:val="clear"/>
            <w:tcMar>
              <w:top w:type="dxa" w:w="0"/>
              <w:left w:type="dxa" w:w="108"/>
              <w:bottom w:type="dxa" w:w="0"/>
              <w:right w:type="dxa" w:w="108"/>
            </w:tcMar>
            <w:vAlign w:val="bottom"/>
          </w:tcPr>
          <w:p>
            <w:pPr>
              <w:pStyle w:val="style0"/>
              <w:jc w:val="center"/>
            </w:pPr>
            <w:r>
              <w:rPr>
                <w:sz w:val="20"/>
                <w:szCs w:val="20"/>
              </w:rPr>
              <w:t>0.55</w:t>
            </w:r>
          </w:p>
        </w:tc>
      </w:tr>
      <w:tr>
        <w:trPr>
          <w:trHeight w:hRule="atLeast" w:val="255"/>
          <w:cantSplit w:val="false"/>
        </w:trPr>
        <w:tc>
          <w:tcPr>
            <w:tcW w:type="dxa" w:w="772"/>
            <w:tcBorders/>
            <w:shd w:fill="FFFFFF" w:val="clear"/>
            <w:tcMar>
              <w:top w:type="dxa" w:w="0"/>
              <w:left w:type="dxa" w:w="108"/>
              <w:bottom w:type="dxa" w:w="0"/>
              <w:right w:type="dxa" w:w="108"/>
            </w:tcMar>
            <w:vAlign w:val="bottom"/>
          </w:tcPr>
          <w:p>
            <w:pPr>
              <w:pStyle w:val="style0"/>
              <w:jc w:val="center"/>
            </w:pPr>
            <w:r>
              <w:rPr>
                <w:sz w:val="20"/>
                <w:szCs w:val="20"/>
              </w:rPr>
              <w:t>2003</w:t>
            </w:r>
          </w:p>
        </w:tc>
        <w:tc>
          <w:tcPr>
            <w:tcW w:type="dxa" w:w="711"/>
            <w:tcBorders/>
            <w:shd w:fill="FFFFFF" w:val="clear"/>
            <w:tcMar>
              <w:top w:type="dxa" w:w="0"/>
              <w:left w:type="dxa" w:w="108"/>
              <w:bottom w:type="dxa" w:w="0"/>
              <w:right w:type="dxa" w:w="108"/>
            </w:tcMar>
            <w:vAlign w:val="bottom"/>
          </w:tcPr>
          <w:p>
            <w:pPr>
              <w:pStyle w:val="style0"/>
              <w:jc w:val="center"/>
            </w:pPr>
            <w:r>
              <w:rPr>
                <w:sz w:val="20"/>
                <w:szCs w:val="20"/>
              </w:rPr>
              <w:t>0.27</w:t>
            </w:r>
          </w:p>
        </w:tc>
        <w:tc>
          <w:tcPr>
            <w:tcW w:type="dxa" w:w="828"/>
            <w:tcBorders/>
            <w:shd w:fill="FFFFFF" w:val="clear"/>
            <w:tcMar>
              <w:top w:type="dxa" w:w="0"/>
              <w:left w:type="dxa" w:w="108"/>
              <w:bottom w:type="dxa" w:w="0"/>
              <w:right w:type="dxa" w:w="108"/>
            </w:tcMar>
            <w:vAlign w:val="bottom"/>
          </w:tcPr>
          <w:p>
            <w:pPr>
              <w:pStyle w:val="style0"/>
              <w:jc w:val="center"/>
            </w:pPr>
            <w:r>
              <w:rPr>
                <w:sz w:val="20"/>
                <w:szCs w:val="20"/>
              </w:rPr>
              <w:t>0.11</w:t>
            </w:r>
          </w:p>
        </w:tc>
        <w:tc>
          <w:tcPr>
            <w:tcW w:type="dxa" w:w="751"/>
            <w:tcBorders/>
            <w:shd w:fill="FFFFFF" w:val="clear"/>
            <w:tcMar>
              <w:top w:type="dxa" w:w="0"/>
              <w:left w:type="dxa" w:w="108"/>
              <w:bottom w:type="dxa" w:w="0"/>
              <w:right w:type="dxa" w:w="108"/>
            </w:tcMar>
            <w:vAlign w:val="bottom"/>
          </w:tcPr>
          <w:p>
            <w:pPr>
              <w:pStyle w:val="style0"/>
              <w:jc w:val="center"/>
            </w:pPr>
            <w:r>
              <w:rPr>
                <w:sz w:val="20"/>
                <w:szCs w:val="20"/>
              </w:rPr>
              <w:t>0.1</w:t>
            </w:r>
          </w:p>
        </w:tc>
        <w:tc>
          <w:tcPr>
            <w:tcW w:type="dxa" w:w="844"/>
            <w:tcBorders/>
            <w:shd w:fill="FFFFFF" w:val="clear"/>
            <w:tcMar>
              <w:top w:type="dxa" w:w="0"/>
              <w:left w:type="dxa" w:w="108"/>
              <w:bottom w:type="dxa" w:w="0"/>
              <w:right w:type="dxa" w:w="108"/>
            </w:tcMar>
            <w:vAlign w:val="bottom"/>
          </w:tcPr>
          <w:p>
            <w:pPr>
              <w:pStyle w:val="style0"/>
              <w:jc w:val="center"/>
            </w:pPr>
            <w:r>
              <w:rPr>
                <w:sz w:val="20"/>
                <w:szCs w:val="20"/>
              </w:rPr>
              <w:t>0.52</w:t>
            </w:r>
          </w:p>
        </w:tc>
        <w:tc>
          <w:tcPr>
            <w:tcW w:type="dxa" w:w="285"/>
            <w:tcBorders/>
            <w:shd w:fill="FFFFFF" w:val="clear"/>
            <w:tcMar>
              <w:top w:type="dxa" w:w="0"/>
              <w:left w:type="dxa" w:w="108"/>
              <w:bottom w:type="dxa" w:w="0"/>
              <w:right w:type="dxa" w:w="108"/>
            </w:tcMar>
            <w:vAlign w:val="bottom"/>
          </w:tcPr>
          <w:p>
            <w:pPr>
              <w:pStyle w:val="style0"/>
              <w:jc w:val="center"/>
            </w:pPr>
            <w:r>
              <w:rPr>
                <w:sz w:val="20"/>
                <w:szCs w:val="20"/>
              </w:rPr>
            </w:r>
          </w:p>
        </w:tc>
        <w:tc>
          <w:tcPr>
            <w:tcW w:type="dxa" w:w="799"/>
            <w:tcBorders/>
            <w:shd w:fill="FFFFFF" w:val="clear"/>
            <w:tcMar>
              <w:top w:type="dxa" w:w="0"/>
              <w:left w:type="dxa" w:w="108"/>
              <w:bottom w:type="dxa" w:w="0"/>
              <w:right w:type="dxa" w:w="108"/>
            </w:tcMar>
            <w:vAlign w:val="bottom"/>
          </w:tcPr>
          <w:p>
            <w:pPr>
              <w:pStyle w:val="style0"/>
              <w:jc w:val="center"/>
            </w:pPr>
            <w:r>
              <w:rPr>
                <w:sz w:val="20"/>
                <w:szCs w:val="20"/>
              </w:rPr>
              <w:t>0.2</w:t>
            </w:r>
          </w:p>
        </w:tc>
        <w:tc>
          <w:tcPr>
            <w:tcW w:type="dxa" w:w="844"/>
            <w:tcBorders/>
            <w:shd w:fill="FFFFFF" w:val="clear"/>
            <w:tcMar>
              <w:top w:type="dxa" w:w="0"/>
              <w:left w:type="dxa" w:w="108"/>
              <w:bottom w:type="dxa" w:w="0"/>
              <w:right w:type="dxa" w:w="108"/>
            </w:tcMar>
            <w:vAlign w:val="bottom"/>
          </w:tcPr>
          <w:p>
            <w:pPr>
              <w:pStyle w:val="style0"/>
              <w:jc w:val="center"/>
            </w:pPr>
            <w:r>
              <w:rPr>
                <w:sz w:val="20"/>
                <w:szCs w:val="20"/>
              </w:rPr>
              <w:t>0.25</w:t>
            </w:r>
          </w:p>
        </w:tc>
        <w:tc>
          <w:tcPr>
            <w:tcW w:type="dxa" w:w="800"/>
            <w:tcBorders/>
            <w:shd w:fill="FFFFFF" w:val="clear"/>
            <w:tcMar>
              <w:top w:type="dxa" w:w="0"/>
              <w:left w:type="dxa" w:w="108"/>
              <w:bottom w:type="dxa" w:w="0"/>
              <w:right w:type="dxa" w:w="108"/>
            </w:tcMar>
            <w:vAlign w:val="bottom"/>
          </w:tcPr>
          <w:p>
            <w:pPr>
              <w:pStyle w:val="style0"/>
              <w:jc w:val="center"/>
            </w:pPr>
            <w:r>
              <w:rPr>
                <w:sz w:val="20"/>
                <w:szCs w:val="20"/>
              </w:rPr>
              <w:t>0.05</w:t>
            </w:r>
          </w:p>
        </w:tc>
        <w:tc>
          <w:tcPr>
            <w:tcW w:type="dxa" w:w="824"/>
            <w:tcBorders/>
            <w:shd w:fill="FFFFFF" w:val="clear"/>
            <w:tcMar>
              <w:top w:type="dxa" w:w="0"/>
              <w:left w:type="dxa" w:w="108"/>
              <w:bottom w:type="dxa" w:w="0"/>
              <w:right w:type="dxa" w:w="108"/>
            </w:tcMar>
            <w:vAlign w:val="bottom"/>
          </w:tcPr>
          <w:p>
            <w:pPr>
              <w:pStyle w:val="style0"/>
              <w:jc w:val="center"/>
            </w:pPr>
            <w:r>
              <w:rPr>
                <w:sz w:val="20"/>
                <w:szCs w:val="20"/>
              </w:rPr>
              <w:t>0.51</w:t>
            </w:r>
          </w:p>
        </w:tc>
      </w:tr>
      <w:tr>
        <w:trPr>
          <w:trHeight w:hRule="atLeast" w:val="255"/>
          <w:cantSplit w:val="false"/>
        </w:trPr>
        <w:tc>
          <w:tcPr>
            <w:tcW w:type="dxa" w:w="772"/>
            <w:tcBorders/>
            <w:shd w:fill="FFFFFF" w:val="clear"/>
            <w:tcMar>
              <w:top w:type="dxa" w:w="0"/>
              <w:left w:type="dxa" w:w="108"/>
              <w:bottom w:type="dxa" w:w="0"/>
              <w:right w:type="dxa" w:w="108"/>
            </w:tcMar>
            <w:vAlign w:val="bottom"/>
          </w:tcPr>
          <w:p>
            <w:pPr>
              <w:pStyle w:val="style0"/>
              <w:jc w:val="center"/>
            </w:pPr>
            <w:r>
              <w:rPr>
                <w:sz w:val="20"/>
                <w:szCs w:val="20"/>
              </w:rPr>
              <w:t>2004</w:t>
            </w:r>
          </w:p>
        </w:tc>
        <w:tc>
          <w:tcPr>
            <w:tcW w:type="dxa" w:w="711"/>
            <w:tcBorders/>
            <w:shd w:fill="FFFFFF" w:val="clear"/>
            <w:tcMar>
              <w:top w:type="dxa" w:w="0"/>
              <w:left w:type="dxa" w:w="108"/>
              <w:bottom w:type="dxa" w:w="0"/>
              <w:right w:type="dxa" w:w="108"/>
            </w:tcMar>
            <w:vAlign w:val="bottom"/>
          </w:tcPr>
          <w:p>
            <w:pPr>
              <w:pStyle w:val="style0"/>
              <w:jc w:val="center"/>
            </w:pPr>
            <w:r>
              <w:rPr>
                <w:sz w:val="20"/>
                <w:szCs w:val="20"/>
              </w:rPr>
              <w:t>0.24</w:t>
            </w:r>
          </w:p>
        </w:tc>
        <w:tc>
          <w:tcPr>
            <w:tcW w:type="dxa" w:w="828"/>
            <w:tcBorders/>
            <w:shd w:fill="FFFFFF" w:val="clear"/>
            <w:tcMar>
              <w:top w:type="dxa" w:w="0"/>
              <w:left w:type="dxa" w:w="108"/>
              <w:bottom w:type="dxa" w:w="0"/>
              <w:right w:type="dxa" w:w="108"/>
            </w:tcMar>
            <w:vAlign w:val="bottom"/>
          </w:tcPr>
          <w:p>
            <w:pPr>
              <w:pStyle w:val="style0"/>
              <w:jc w:val="center"/>
            </w:pPr>
            <w:r>
              <w:rPr>
                <w:sz w:val="20"/>
                <w:szCs w:val="20"/>
              </w:rPr>
              <w:t>0.21</w:t>
            </w:r>
          </w:p>
        </w:tc>
        <w:tc>
          <w:tcPr>
            <w:tcW w:type="dxa" w:w="751"/>
            <w:tcBorders/>
            <w:shd w:fill="FFFFFF" w:val="clear"/>
            <w:tcMar>
              <w:top w:type="dxa" w:w="0"/>
              <w:left w:type="dxa" w:w="108"/>
              <w:bottom w:type="dxa" w:w="0"/>
              <w:right w:type="dxa" w:w="108"/>
            </w:tcMar>
            <w:vAlign w:val="bottom"/>
          </w:tcPr>
          <w:p>
            <w:pPr>
              <w:pStyle w:val="style0"/>
              <w:jc w:val="center"/>
            </w:pPr>
            <w:r>
              <w:rPr>
                <w:sz w:val="20"/>
                <w:szCs w:val="20"/>
              </w:rPr>
              <w:t>0.22</w:t>
            </w:r>
          </w:p>
        </w:tc>
        <w:tc>
          <w:tcPr>
            <w:tcW w:type="dxa" w:w="844"/>
            <w:tcBorders/>
            <w:shd w:fill="FFFFFF" w:val="clear"/>
            <w:tcMar>
              <w:top w:type="dxa" w:w="0"/>
              <w:left w:type="dxa" w:w="108"/>
              <w:bottom w:type="dxa" w:w="0"/>
              <w:right w:type="dxa" w:w="108"/>
            </w:tcMar>
            <w:vAlign w:val="bottom"/>
          </w:tcPr>
          <w:p>
            <w:pPr>
              <w:pStyle w:val="style0"/>
              <w:jc w:val="center"/>
            </w:pPr>
            <w:r>
              <w:rPr>
                <w:sz w:val="20"/>
                <w:szCs w:val="20"/>
              </w:rPr>
              <w:t>0.33</w:t>
            </w:r>
          </w:p>
        </w:tc>
        <w:tc>
          <w:tcPr>
            <w:tcW w:type="dxa" w:w="285"/>
            <w:tcBorders/>
            <w:shd w:fill="FFFFFF" w:val="clear"/>
            <w:tcMar>
              <w:top w:type="dxa" w:w="0"/>
              <w:left w:type="dxa" w:w="108"/>
              <w:bottom w:type="dxa" w:w="0"/>
              <w:right w:type="dxa" w:w="108"/>
            </w:tcMar>
            <w:vAlign w:val="bottom"/>
          </w:tcPr>
          <w:p>
            <w:pPr>
              <w:pStyle w:val="style0"/>
              <w:jc w:val="center"/>
            </w:pPr>
            <w:r>
              <w:rPr>
                <w:sz w:val="20"/>
                <w:szCs w:val="20"/>
              </w:rPr>
            </w:r>
          </w:p>
        </w:tc>
        <w:tc>
          <w:tcPr>
            <w:tcW w:type="dxa" w:w="799"/>
            <w:tcBorders/>
            <w:shd w:fill="FFFFFF" w:val="clear"/>
            <w:tcMar>
              <w:top w:type="dxa" w:w="0"/>
              <w:left w:type="dxa" w:w="108"/>
              <w:bottom w:type="dxa" w:w="0"/>
              <w:right w:type="dxa" w:w="108"/>
            </w:tcMar>
            <w:vAlign w:val="bottom"/>
          </w:tcPr>
          <w:p>
            <w:pPr>
              <w:pStyle w:val="style0"/>
              <w:jc w:val="center"/>
            </w:pPr>
            <w:r>
              <w:rPr>
                <w:sz w:val="20"/>
                <w:szCs w:val="20"/>
              </w:rPr>
              <w:t>0.17</w:t>
            </w:r>
          </w:p>
        </w:tc>
        <w:tc>
          <w:tcPr>
            <w:tcW w:type="dxa" w:w="844"/>
            <w:tcBorders/>
            <w:shd w:fill="FFFFFF" w:val="clear"/>
            <w:tcMar>
              <w:top w:type="dxa" w:w="0"/>
              <w:left w:type="dxa" w:w="108"/>
              <w:bottom w:type="dxa" w:w="0"/>
              <w:right w:type="dxa" w:w="108"/>
            </w:tcMar>
            <w:vAlign w:val="bottom"/>
          </w:tcPr>
          <w:p>
            <w:pPr>
              <w:pStyle w:val="style0"/>
              <w:jc w:val="center"/>
            </w:pPr>
            <w:r>
              <w:rPr>
                <w:sz w:val="20"/>
                <w:szCs w:val="20"/>
              </w:rPr>
              <w:t>0.17</w:t>
            </w:r>
          </w:p>
        </w:tc>
        <w:tc>
          <w:tcPr>
            <w:tcW w:type="dxa" w:w="800"/>
            <w:tcBorders/>
            <w:shd w:fill="FFFFFF" w:val="clear"/>
            <w:tcMar>
              <w:top w:type="dxa" w:w="0"/>
              <w:left w:type="dxa" w:w="108"/>
              <w:bottom w:type="dxa" w:w="0"/>
              <w:right w:type="dxa" w:w="108"/>
            </w:tcMar>
            <w:vAlign w:val="bottom"/>
          </w:tcPr>
          <w:p>
            <w:pPr>
              <w:pStyle w:val="style0"/>
              <w:jc w:val="center"/>
            </w:pPr>
            <w:r>
              <w:rPr>
                <w:sz w:val="20"/>
                <w:szCs w:val="20"/>
              </w:rPr>
              <w:t>0.22</w:t>
            </w:r>
          </w:p>
        </w:tc>
        <w:tc>
          <w:tcPr>
            <w:tcW w:type="dxa" w:w="824"/>
            <w:tcBorders/>
            <w:shd w:fill="FFFFFF" w:val="clear"/>
            <w:tcMar>
              <w:top w:type="dxa" w:w="0"/>
              <w:left w:type="dxa" w:w="108"/>
              <w:bottom w:type="dxa" w:w="0"/>
              <w:right w:type="dxa" w:w="108"/>
            </w:tcMar>
            <w:vAlign w:val="bottom"/>
          </w:tcPr>
          <w:p>
            <w:pPr>
              <w:pStyle w:val="style0"/>
              <w:jc w:val="center"/>
            </w:pPr>
            <w:r>
              <w:rPr>
                <w:sz w:val="20"/>
                <w:szCs w:val="20"/>
              </w:rPr>
              <w:t>0.44</w:t>
            </w:r>
          </w:p>
        </w:tc>
      </w:tr>
      <w:tr>
        <w:trPr>
          <w:trHeight w:hRule="atLeast" w:val="255"/>
          <w:cantSplit w:val="false"/>
        </w:trPr>
        <w:tc>
          <w:tcPr>
            <w:tcW w:type="dxa" w:w="772"/>
            <w:tcBorders/>
            <w:shd w:fill="FFFFFF" w:val="clear"/>
            <w:tcMar>
              <w:top w:type="dxa" w:w="0"/>
              <w:left w:type="dxa" w:w="108"/>
              <w:bottom w:type="dxa" w:w="0"/>
              <w:right w:type="dxa" w:w="108"/>
            </w:tcMar>
            <w:vAlign w:val="bottom"/>
          </w:tcPr>
          <w:p>
            <w:pPr>
              <w:pStyle w:val="style0"/>
              <w:jc w:val="center"/>
            </w:pPr>
            <w:r>
              <w:rPr>
                <w:sz w:val="20"/>
                <w:szCs w:val="20"/>
              </w:rPr>
              <w:t>2008</w:t>
            </w:r>
          </w:p>
        </w:tc>
        <w:tc>
          <w:tcPr>
            <w:tcW w:type="dxa" w:w="711"/>
            <w:tcBorders/>
            <w:shd w:fill="FFFFFF" w:val="clear"/>
            <w:tcMar>
              <w:top w:type="dxa" w:w="0"/>
              <w:left w:type="dxa" w:w="108"/>
              <w:bottom w:type="dxa" w:w="0"/>
              <w:right w:type="dxa" w:w="108"/>
            </w:tcMar>
            <w:vAlign w:val="bottom"/>
          </w:tcPr>
          <w:p>
            <w:pPr>
              <w:pStyle w:val="style0"/>
              <w:jc w:val="center"/>
            </w:pPr>
            <w:r>
              <w:rPr>
                <w:sz w:val="20"/>
                <w:szCs w:val="20"/>
              </w:rPr>
              <w:t>0.31</w:t>
            </w:r>
          </w:p>
        </w:tc>
        <w:tc>
          <w:tcPr>
            <w:tcW w:type="dxa" w:w="828"/>
            <w:tcBorders/>
            <w:shd w:fill="FFFFFF" w:val="clear"/>
            <w:tcMar>
              <w:top w:type="dxa" w:w="0"/>
              <w:left w:type="dxa" w:w="108"/>
              <w:bottom w:type="dxa" w:w="0"/>
              <w:right w:type="dxa" w:w="108"/>
            </w:tcMar>
            <w:vAlign w:val="bottom"/>
          </w:tcPr>
          <w:p>
            <w:pPr>
              <w:pStyle w:val="style0"/>
              <w:jc w:val="center"/>
            </w:pPr>
            <w:r>
              <w:rPr>
                <w:sz w:val="20"/>
                <w:szCs w:val="20"/>
              </w:rPr>
              <w:t>0.2</w:t>
            </w:r>
          </w:p>
        </w:tc>
        <w:tc>
          <w:tcPr>
            <w:tcW w:type="dxa" w:w="751"/>
            <w:tcBorders/>
            <w:shd w:fill="FFFFFF" w:val="clear"/>
            <w:tcMar>
              <w:top w:type="dxa" w:w="0"/>
              <w:left w:type="dxa" w:w="108"/>
              <w:bottom w:type="dxa" w:w="0"/>
              <w:right w:type="dxa" w:w="108"/>
            </w:tcMar>
            <w:vAlign w:val="bottom"/>
          </w:tcPr>
          <w:p>
            <w:pPr>
              <w:pStyle w:val="style0"/>
              <w:jc w:val="center"/>
            </w:pPr>
            <w:r>
              <w:rPr>
                <w:sz w:val="20"/>
                <w:szCs w:val="20"/>
              </w:rPr>
              <w:t>0.14</w:t>
            </w:r>
          </w:p>
        </w:tc>
        <w:tc>
          <w:tcPr>
            <w:tcW w:type="dxa" w:w="844"/>
            <w:tcBorders/>
            <w:shd w:fill="FFFFFF" w:val="clear"/>
            <w:tcMar>
              <w:top w:type="dxa" w:w="0"/>
              <w:left w:type="dxa" w:w="108"/>
              <w:bottom w:type="dxa" w:w="0"/>
              <w:right w:type="dxa" w:w="108"/>
            </w:tcMar>
            <w:vAlign w:val="bottom"/>
          </w:tcPr>
          <w:p>
            <w:pPr>
              <w:pStyle w:val="style0"/>
              <w:jc w:val="center"/>
            </w:pPr>
            <w:r>
              <w:rPr>
                <w:sz w:val="20"/>
                <w:szCs w:val="20"/>
              </w:rPr>
              <w:t>0.36</w:t>
            </w:r>
          </w:p>
        </w:tc>
        <w:tc>
          <w:tcPr>
            <w:tcW w:type="dxa" w:w="285"/>
            <w:tcBorders/>
            <w:shd w:fill="FFFFFF" w:val="clear"/>
            <w:tcMar>
              <w:top w:type="dxa" w:w="0"/>
              <w:left w:type="dxa" w:w="108"/>
              <w:bottom w:type="dxa" w:w="0"/>
              <w:right w:type="dxa" w:w="108"/>
            </w:tcMar>
            <w:vAlign w:val="bottom"/>
          </w:tcPr>
          <w:p>
            <w:pPr>
              <w:pStyle w:val="style0"/>
              <w:jc w:val="center"/>
            </w:pPr>
            <w:r>
              <w:rPr>
                <w:sz w:val="20"/>
                <w:szCs w:val="20"/>
              </w:rPr>
            </w:r>
          </w:p>
        </w:tc>
        <w:tc>
          <w:tcPr>
            <w:tcW w:type="dxa" w:w="799"/>
            <w:tcBorders/>
            <w:shd w:fill="FFFFFF" w:val="clear"/>
            <w:tcMar>
              <w:top w:type="dxa" w:w="0"/>
              <w:left w:type="dxa" w:w="108"/>
              <w:bottom w:type="dxa" w:w="0"/>
              <w:right w:type="dxa" w:w="108"/>
            </w:tcMar>
            <w:vAlign w:val="bottom"/>
          </w:tcPr>
          <w:p>
            <w:pPr>
              <w:pStyle w:val="style0"/>
              <w:jc w:val="center"/>
            </w:pPr>
            <w:r>
              <w:rPr>
                <w:sz w:val="20"/>
                <w:szCs w:val="20"/>
              </w:rPr>
              <w:t>0.34</w:t>
            </w:r>
          </w:p>
        </w:tc>
        <w:tc>
          <w:tcPr>
            <w:tcW w:type="dxa" w:w="844"/>
            <w:tcBorders/>
            <w:shd w:fill="FFFFFF" w:val="clear"/>
            <w:tcMar>
              <w:top w:type="dxa" w:w="0"/>
              <w:left w:type="dxa" w:w="108"/>
              <w:bottom w:type="dxa" w:w="0"/>
              <w:right w:type="dxa" w:w="108"/>
            </w:tcMar>
            <w:vAlign w:val="bottom"/>
          </w:tcPr>
          <w:p>
            <w:pPr>
              <w:pStyle w:val="style0"/>
              <w:jc w:val="center"/>
            </w:pPr>
            <w:r>
              <w:rPr>
                <w:sz w:val="20"/>
                <w:szCs w:val="20"/>
              </w:rPr>
              <w:t>0.22</w:t>
            </w:r>
          </w:p>
        </w:tc>
        <w:tc>
          <w:tcPr>
            <w:tcW w:type="dxa" w:w="800"/>
            <w:tcBorders/>
            <w:shd w:fill="FFFFFF" w:val="clear"/>
            <w:tcMar>
              <w:top w:type="dxa" w:w="0"/>
              <w:left w:type="dxa" w:w="108"/>
              <w:bottom w:type="dxa" w:w="0"/>
              <w:right w:type="dxa" w:w="108"/>
            </w:tcMar>
            <w:vAlign w:val="bottom"/>
          </w:tcPr>
          <w:p>
            <w:pPr>
              <w:pStyle w:val="style0"/>
              <w:jc w:val="center"/>
            </w:pPr>
            <w:r>
              <w:rPr>
                <w:sz w:val="20"/>
                <w:szCs w:val="20"/>
              </w:rPr>
              <w:t>0.07</w:t>
            </w:r>
          </w:p>
        </w:tc>
        <w:tc>
          <w:tcPr>
            <w:tcW w:type="dxa" w:w="824"/>
            <w:tcBorders/>
            <w:shd w:fill="FFFFFF" w:val="clear"/>
            <w:tcMar>
              <w:top w:type="dxa" w:w="0"/>
              <w:left w:type="dxa" w:w="108"/>
              <w:bottom w:type="dxa" w:w="0"/>
              <w:right w:type="dxa" w:w="108"/>
            </w:tcMar>
            <w:vAlign w:val="bottom"/>
          </w:tcPr>
          <w:p>
            <w:pPr>
              <w:pStyle w:val="style0"/>
              <w:jc w:val="center"/>
            </w:pPr>
            <w:r>
              <w:rPr>
                <w:sz w:val="20"/>
                <w:szCs w:val="20"/>
              </w:rPr>
              <w:t>0.37</w:t>
            </w:r>
          </w:p>
        </w:tc>
      </w:tr>
      <w:tr>
        <w:trPr>
          <w:trHeight w:hRule="atLeast" w:val="255"/>
          <w:cantSplit w:val="false"/>
        </w:trPr>
        <w:tc>
          <w:tcPr>
            <w:tcW w:type="dxa" w:w="772"/>
            <w:tcBorders/>
            <w:shd w:fill="FFFFFF" w:val="clear"/>
            <w:tcMar>
              <w:top w:type="dxa" w:w="0"/>
              <w:left w:type="dxa" w:w="108"/>
              <w:bottom w:type="dxa" w:w="0"/>
              <w:right w:type="dxa" w:w="108"/>
            </w:tcMar>
            <w:vAlign w:val="bottom"/>
          </w:tcPr>
          <w:p>
            <w:pPr>
              <w:pStyle w:val="style0"/>
              <w:jc w:val="center"/>
            </w:pPr>
            <w:r>
              <w:rPr>
                <w:sz w:val="20"/>
                <w:szCs w:val="20"/>
              </w:rPr>
              <w:t>2009</w:t>
            </w:r>
          </w:p>
        </w:tc>
        <w:tc>
          <w:tcPr>
            <w:tcW w:type="dxa" w:w="711"/>
            <w:tcBorders/>
            <w:shd w:fill="FFFFFF" w:val="clear"/>
            <w:tcMar>
              <w:top w:type="dxa" w:w="0"/>
              <w:left w:type="dxa" w:w="108"/>
              <w:bottom w:type="dxa" w:w="0"/>
              <w:right w:type="dxa" w:w="108"/>
            </w:tcMar>
            <w:vAlign w:val="bottom"/>
          </w:tcPr>
          <w:p>
            <w:pPr>
              <w:pStyle w:val="style0"/>
              <w:jc w:val="center"/>
            </w:pPr>
            <w:r>
              <w:rPr>
                <w:sz w:val="20"/>
                <w:szCs w:val="20"/>
              </w:rPr>
              <w:t>0.38</w:t>
            </w:r>
          </w:p>
        </w:tc>
        <w:tc>
          <w:tcPr>
            <w:tcW w:type="dxa" w:w="828"/>
            <w:tcBorders/>
            <w:shd w:fill="FFFFFF" w:val="clear"/>
            <w:tcMar>
              <w:top w:type="dxa" w:w="0"/>
              <w:left w:type="dxa" w:w="108"/>
              <w:bottom w:type="dxa" w:w="0"/>
              <w:right w:type="dxa" w:w="108"/>
            </w:tcMar>
            <w:vAlign w:val="bottom"/>
          </w:tcPr>
          <w:p>
            <w:pPr>
              <w:pStyle w:val="style0"/>
              <w:jc w:val="center"/>
            </w:pPr>
            <w:r>
              <w:rPr>
                <w:sz w:val="20"/>
                <w:szCs w:val="20"/>
              </w:rPr>
              <w:t>0.05</w:t>
            </w:r>
          </w:p>
        </w:tc>
        <w:tc>
          <w:tcPr>
            <w:tcW w:type="dxa" w:w="751"/>
            <w:tcBorders/>
            <w:shd w:fill="FFFFFF" w:val="clear"/>
            <w:tcMar>
              <w:top w:type="dxa" w:w="0"/>
              <w:left w:type="dxa" w:w="108"/>
              <w:bottom w:type="dxa" w:w="0"/>
              <w:right w:type="dxa" w:w="108"/>
            </w:tcMar>
            <w:vAlign w:val="bottom"/>
          </w:tcPr>
          <w:p>
            <w:pPr>
              <w:pStyle w:val="style0"/>
              <w:jc w:val="center"/>
            </w:pPr>
            <w:r>
              <w:rPr>
                <w:sz w:val="20"/>
                <w:szCs w:val="20"/>
              </w:rPr>
              <w:t>0.05</w:t>
            </w:r>
          </w:p>
        </w:tc>
        <w:tc>
          <w:tcPr>
            <w:tcW w:type="dxa" w:w="844"/>
            <w:tcBorders/>
            <w:shd w:fill="FFFFFF" w:val="clear"/>
            <w:tcMar>
              <w:top w:type="dxa" w:w="0"/>
              <w:left w:type="dxa" w:w="108"/>
              <w:bottom w:type="dxa" w:w="0"/>
              <w:right w:type="dxa" w:w="108"/>
            </w:tcMar>
            <w:vAlign w:val="bottom"/>
          </w:tcPr>
          <w:p>
            <w:pPr>
              <w:pStyle w:val="style0"/>
              <w:jc w:val="center"/>
            </w:pPr>
            <w:r>
              <w:rPr>
                <w:sz w:val="20"/>
                <w:szCs w:val="20"/>
              </w:rPr>
              <w:t>0.52</w:t>
            </w:r>
          </w:p>
        </w:tc>
        <w:tc>
          <w:tcPr>
            <w:tcW w:type="dxa" w:w="285"/>
            <w:tcBorders/>
            <w:shd w:fill="FFFFFF" w:val="clear"/>
            <w:tcMar>
              <w:top w:type="dxa" w:w="0"/>
              <w:left w:type="dxa" w:w="108"/>
              <w:bottom w:type="dxa" w:w="0"/>
              <w:right w:type="dxa" w:w="108"/>
            </w:tcMar>
            <w:vAlign w:val="bottom"/>
          </w:tcPr>
          <w:p>
            <w:pPr>
              <w:pStyle w:val="style0"/>
              <w:jc w:val="center"/>
            </w:pPr>
            <w:r>
              <w:rPr>
                <w:sz w:val="20"/>
                <w:szCs w:val="20"/>
              </w:rPr>
            </w:r>
          </w:p>
        </w:tc>
        <w:tc>
          <w:tcPr>
            <w:tcW w:type="dxa" w:w="799"/>
            <w:tcBorders/>
            <w:shd w:fill="FFFFFF" w:val="clear"/>
            <w:tcMar>
              <w:top w:type="dxa" w:w="0"/>
              <w:left w:type="dxa" w:w="108"/>
              <w:bottom w:type="dxa" w:w="0"/>
              <w:right w:type="dxa" w:w="108"/>
            </w:tcMar>
            <w:vAlign w:val="bottom"/>
          </w:tcPr>
          <w:p>
            <w:pPr>
              <w:pStyle w:val="style0"/>
              <w:jc w:val="center"/>
            </w:pPr>
            <w:r>
              <w:rPr>
                <w:sz w:val="20"/>
                <w:szCs w:val="20"/>
              </w:rPr>
              <w:t>0.16</w:t>
            </w:r>
          </w:p>
        </w:tc>
        <w:tc>
          <w:tcPr>
            <w:tcW w:type="dxa" w:w="844"/>
            <w:tcBorders/>
            <w:shd w:fill="FFFFFF" w:val="clear"/>
            <w:tcMar>
              <w:top w:type="dxa" w:w="0"/>
              <w:left w:type="dxa" w:w="108"/>
              <w:bottom w:type="dxa" w:w="0"/>
              <w:right w:type="dxa" w:w="108"/>
            </w:tcMar>
            <w:vAlign w:val="bottom"/>
          </w:tcPr>
          <w:p>
            <w:pPr>
              <w:pStyle w:val="style0"/>
              <w:jc w:val="center"/>
            </w:pPr>
            <w:r>
              <w:rPr>
                <w:sz w:val="20"/>
                <w:szCs w:val="20"/>
              </w:rPr>
              <w:t>0.06</w:t>
            </w:r>
          </w:p>
        </w:tc>
        <w:tc>
          <w:tcPr>
            <w:tcW w:type="dxa" w:w="800"/>
            <w:tcBorders/>
            <w:shd w:fill="FFFFFF" w:val="clear"/>
            <w:tcMar>
              <w:top w:type="dxa" w:w="0"/>
              <w:left w:type="dxa" w:w="108"/>
              <w:bottom w:type="dxa" w:w="0"/>
              <w:right w:type="dxa" w:w="108"/>
            </w:tcMar>
            <w:vAlign w:val="bottom"/>
          </w:tcPr>
          <w:p>
            <w:pPr>
              <w:pStyle w:val="style0"/>
              <w:jc w:val="center"/>
            </w:pPr>
            <w:r>
              <w:rPr>
                <w:sz w:val="20"/>
                <w:szCs w:val="20"/>
              </w:rPr>
              <w:t>0.29</w:t>
            </w:r>
          </w:p>
        </w:tc>
        <w:tc>
          <w:tcPr>
            <w:tcW w:type="dxa" w:w="824"/>
            <w:tcBorders/>
            <w:shd w:fill="FFFFFF" w:val="clear"/>
            <w:tcMar>
              <w:top w:type="dxa" w:w="0"/>
              <w:left w:type="dxa" w:w="108"/>
              <w:bottom w:type="dxa" w:w="0"/>
              <w:right w:type="dxa" w:w="108"/>
            </w:tcMar>
            <w:vAlign w:val="bottom"/>
          </w:tcPr>
          <w:p>
            <w:pPr>
              <w:pStyle w:val="style0"/>
              <w:jc w:val="center"/>
            </w:pPr>
            <w:r>
              <w:rPr>
                <w:sz w:val="20"/>
                <w:szCs w:val="20"/>
              </w:rPr>
              <w:t>0.48</w:t>
            </w:r>
          </w:p>
        </w:tc>
      </w:tr>
      <w:tr>
        <w:trPr>
          <w:trHeight w:hRule="atLeast" w:val="270"/>
          <w:cantSplit w:val="false"/>
        </w:trPr>
        <w:tc>
          <w:tcPr>
            <w:tcW w:type="dxa" w:w="772"/>
            <w:tcBorders>
              <w:bottom w:color="00000A" w:space="0" w:sz="8" w:val="single"/>
            </w:tcBorders>
            <w:shd w:fill="FFFFFF" w:val="clear"/>
            <w:tcMar>
              <w:top w:type="dxa" w:w="0"/>
              <w:left w:type="dxa" w:w="108"/>
              <w:bottom w:type="dxa" w:w="0"/>
              <w:right w:type="dxa" w:w="108"/>
            </w:tcMar>
            <w:vAlign w:val="bottom"/>
          </w:tcPr>
          <w:p>
            <w:pPr>
              <w:pStyle w:val="style0"/>
              <w:jc w:val="center"/>
            </w:pPr>
            <w:r>
              <w:rPr>
                <w:sz w:val="20"/>
                <w:szCs w:val="20"/>
              </w:rPr>
              <w:t>Mean</w:t>
            </w:r>
          </w:p>
        </w:tc>
        <w:tc>
          <w:tcPr>
            <w:tcW w:type="dxa" w:w="711"/>
            <w:tcBorders>
              <w:bottom w:color="00000A" w:space="0" w:sz="8" w:val="single"/>
            </w:tcBorders>
            <w:shd w:fill="FFFFFF" w:val="clear"/>
            <w:tcMar>
              <w:top w:type="dxa" w:w="0"/>
              <w:left w:type="dxa" w:w="108"/>
              <w:bottom w:type="dxa" w:w="0"/>
              <w:right w:type="dxa" w:w="108"/>
            </w:tcMar>
            <w:vAlign w:val="bottom"/>
          </w:tcPr>
          <w:p>
            <w:pPr>
              <w:pStyle w:val="style0"/>
              <w:jc w:val="center"/>
            </w:pPr>
            <w:r>
              <w:rPr>
                <w:sz w:val="20"/>
                <w:szCs w:val="20"/>
              </w:rPr>
              <w:t>0.26</w:t>
            </w:r>
          </w:p>
        </w:tc>
        <w:tc>
          <w:tcPr>
            <w:tcW w:type="dxa" w:w="828"/>
            <w:tcBorders>
              <w:bottom w:color="00000A" w:space="0" w:sz="8" w:val="single"/>
            </w:tcBorders>
            <w:shd w:fill="FFFFFF" w:val="clear"/>
            <w:tcMar>
              <w:top w:type="dxa" w:w="0"/>
              <w:left w:type="dxa" w:w="108"/>
              <w:bottom w:type="dxa" w:w="0"/>
              <w:right w:type="dxa" w:w="108"/>
            </w:tcMar>
            <w:vAlign w:val="bottom"/>
          </w:tcPr>
          <w:p>
            <w:pPr>
              <w:pStyle w:val="style0"/>
              <w:jc w:val="center"/>
            </w:pPr>
            <w:r>
              <w:rPr>
                <w:sz w:val="20"/>
                <w:szCs w:val="20"/>
              </w:rPr>
              <w:t>0.15</w:t>
            </w:r>
          </w:p>
        </w:tc>
        <w:tc>
          <w:tcPr>
            <w:tcW w:type="dxa" w:w="751"/>
            <w:tcBorders>
              <w:bottom w:color="00000A" w:space="0" w:sz="8" w:val="single"/>
            </w:tcBorders>
            <w:shd w:fill="FFFFFF" w:val="clear"/>
            <w:tcMar>
              <w:top w:type="dxa" w:w="0"/>
              <w:left w:type="dxa" w:w="108"/>
              <w:bottom w:type="dxa" w:w="0"/>
              <w:right w:type="dxa" w:w="108"/>
            </w:tcMar>
            <w:vAlign w:val="bottom"/>
          </w:tcPr>
          <w:p>
            <w:pPr>
              <w:pStyle w:val="style0"/>
              <w:jc w:val="center"/>
            </w:pPr>
            <w:r>
              <w:rPr>
                <w:sz w:val="20"/>
                <w:szCs w:val="20"/>
              </w:rPr>
              <w:t>0.13</w:t>
            </w:r>
          </w:p>
        </w:tc>
        <w:tc>
          <w:tcPr>
            <w:tcW w:type="dxa" w:w="844"/>
            <w:tcBorders>
              <w:bottom w:color="00000A" w:space="0" w:sz="8" w:val="single"/>
            </w:tcBorders>
            <w:shd w:fill="FFFFFF" w:val="clear"/>
            <w:tcMar>
              <w:top w:type="dxa" w:w="0"/>
              <w:left w:type="dxa" w:w="108"/>
              <w:bottom w:type="dxa" w:w="0"/>
              <w:right w:type="dxa" w:w="108"/>
            </w:tcMar>
            <w:vAlign w:val="bottom"/>
          </w:tcPr>
          <w:p>
            <w:pPr>
              <w:pStyle w:val="style0"/>
              <w:jc w:val="center"/>
            </w:pPr>
            <w:r>
              <w:rPr>
                <w:sz w:val="20"/>
                <w:szCs w:val="20"/>
              </w:rPr>
              <w:t>0.48</w:t>
            </w:r>
          </w:p>
        </w:tc>
        <w:tc>
          <w:tcPr>
            <w:tcW w:type="dxa" w:w="285"/>
            <w:tcBorders>
              <w:bottom w:color="00000A" w:space="0" w:sz="8" w:val="single"/>
            </w:tcBorders>
            <w:shd w:fill="FFFFFF" w:val="clear"/>
            <w:tcMar>
              <w:top w:type="dxa" w:w="0"/>
              <w:left w:type="dxa" w:w="108"/>
              <w:bottom w:type="dxa" w:w="0"/>
              <w:right w:type="dxa" w:w="108"/>
            </w:tcMar>
            <w:vAlign w:val="bottom"/>
          </w:tcPr>
          <w:p>
            <w:pPr>
              <w:pStyle w:val="style0"/>
              <w:jc w:val="center"/>
            </w:pPr>
            <w:r>
              <w:rPr>
                <w:sz w:val="20"/>
                <w:szCs w:val="20"/>
              </w:rPr>
              <w:t> </w:t>
            </w:r>
          </w:p>
        </w:tc>
        <w:tc>
          <w:tcPr>
            <w:tcW w:type="dxa" w:w="799"/>
            <w:tcBorders>
              <w:bottom w:color="00000A" w:space="0" w:sz="8" w:val="single"/>
            </w:tcBorders>
            <w:shd w:fill="FFFFFF" w:val="clear"/>
            <w:tcMar>
              <w:top w:type="dxa" w:w="0"/>
              <w:left w:type="dxa" w:w="108"/>
              <w:bottom w:type="dxa" w:w="0"/>
              <w:right w:type="dxa" w:w="108"/>
            </w:tcMar>
            <w:vAlign w:val="bottom"/>
          </w:tcPr>
          <w:p>
            <w:pPr>
              <w:pStyle w:val="style0"/>
              <w:jc w:val="center"/>
            </w:pPr>
            <w:r>
              <w:rPr>
                <w:sz w:val="20"/>
                <w:szCs w:val="20"/>
              </w:rPr>
              <w:t>0.2</w:t>
            </w:r>
          </w:p>
        </w:tc>
        <w:tc>
          <w:tcPr>
            <w:tcW w:type="dxa" w:w="844"/>
            <w:tcBorders>
              <w:bottom w:color="00000A" w:space="0" w:sz="8" w:val="single"/>
            </w:tcBorders>
            <w:shd w:fill="FFFFFF" w:val="clear"/>
            <w:tcMar>
              <w:top w:type="dxa" w:w="0"/>
              <w:left w:type="dxa" w:w="108"/>
              <w:bottom w:type="dxa" w:w="0"/>
              <w:right w:type="dxa" w:w="108"/>
            </w:tcMar>
            <w:vAlign w:val="bottom"/>
          </w:tcPr>
          <w:p>
            <w:pPr>
              <w:pStyle w:val="style0"/>
              <w:jc w:val="center"/>
            </w:pPr>
            <w:r>
              <w:rPr>
                <w:sz w:val="20"/>
                <w:szCs w:val="20"/>
              </w:rPr>
              <w:t>0.17</w:t>
            </w:r>
          </w:p>
        </w:tc>
        <w:tc>
          <w:tcPr>
            <w:tcW w:type="dxa" w:w="800"/>
            <w:tcBorders>
              <w:bottom w:color="00000A" w:space="0" w:sz="8" w:val="single"/>
            </w:tcBorders>
            <w:shd w:fill="FFFFFF" w:val="clear"/>
            <w:tcMar>
              <w:top w:type="dxa" w:w="0"/>
              <w:left w:type="dxa" w:w="108"/>
              <w:bottom w:type="dxa" w:w="0"/>
              <w:right w:type="dxa" w:w="108"/>
            </w:tcMar>
            <w:vAlign w:val="bottom"/>
          </w:tcPr>
          <w:p>
            <w:pPr>
              <w:pStyle w:val="style0"/>
              <w:jc w:val="center"/>
            </w:pPr>
            <w:r>
              <w:rPr>
                <w:sz w:val="20"/>
                <w:szCs w:val="20"/>
              </w:rPr>
              <w:t>0.16</w:t>
            </w:r>
          </w:p>
        </w:tc>
        <w:tc>
          <w:tcPr>
            <w:tcW w:type="dxa" w:w="824"/>
            <w:tcBorders>
              <w:bottom w:color="00000A" w:space="0" w:sz="8" w:val="single"/>
            </w:tcBorders>
            <w:shd w:fill="FFFFFF" w:val="clear"/>
            <w:tcMar>
              <w:top w:type="dxa" w:w="0"/>
              <w:left w:type="dxa" w:w="108"/>
              <w:bottom w:type="dxa" w:w="0"/>
              <w:right w:type="dxa" w:w="108"/>
            </w:tcMar>
            <w:vAlign w:val="bottom"/>
          </w:tcPr>
          <w:p>
            <w:pPr>
              <w:pStyle w:val="style0"/>
              <w:jc w:val="center"/>
            </w:pPr>
            <w:r>
              <w:rPr>
                <w:sz w:val="20"/>
                <w:szCs w:val="20"/>
              </w:rPr>
              <w:t>0.48</w:t>
            </w:r>
          </w:p>
        </w:tc>
      </w:tr>
      <w:tr>
        <w:trPr>
          <w:trHeight w:hRule="atLeast" w:val="255"/>
          <w:cantSplit w:val="false"/>
        </w:trPr>
        <w:tc>
          <w:tcPr>
            <w:tcW w:type="dxa" w:w="772"/>
            <w:tcBorders/>
            <w:shd w:fill="FFFFFF" w:val="clear"/>
            <w:tcMar>
              <w:top w:type="dxa" w:w="0"/>
              <w:left w:type="dxa" w:w="108"/>
              <w:bottom w:type="dxa" w:w="0"/>
              <w:right w:type="dxa" w:w="108"/>
            </w:tcMar>
            <w:vAlign w:val="bottom"/>
          </w:tcPr>
          <w:p>
            <w:pPr>
              <w:pStyle w:val="style0"/>
              <w:jc w:val="center"/>
            </w:pPr>
            <w:r>
              <w:rPr>
                <w:sz w:val="20"/>
                <w:szCs w:val="20"/>
              </w:rPr>
            </w:r>
          </w:p>
        </w:tc>
        <w:tc>
          <w:tcPr>
            <w:tcW w:type="dxa" w:w="711"/>
            <w:tcBorders/>
            <w:shd w:fill="FFFFFF" w:val="clear"/>
            <w:tcMar>
              <w:top w:type="dxa" w:w="0"/>
              <w:left w:type="dxa" w:w="108"/>
              <w:bottom w:type="dxa" w:w="0"/>
              <w:right w:type="dxa" w:w="108"/>
            </w:tcMar>
            <w:vAlign w:val="bottom"/>
          </w:tcPr>
          <w:p>
            <w:pPr>
              <w:pStyle w:val="style0"/>
              <w:jc w:val="center"/>
            </w:pPr>
            <w:r>
              <w:rPr>
                <w:sz w:val="20"/>
                <w:szCs w:val="20"/>
              </w:rPr>
            </w:r>
          </w:p>
        </w:tc>
        <w:tc>
          <w:tcPr>
            <w:tcW w:type="dxa" w:w="828"/>
            <w:tcBorders/>
            <w:shd w:fill="FFFFFF" w:val="clear"/>
            <w:tcMar>
              <w:top w:type="dxa" w:w="0"/>
              <w:left w:type="dxa" w:w="108"/>
              <w:bottom w:type="dxa" w:w="0"/>
              <w:right w:type="dxa" w:w="108"/>
            </w:tcMar>
            <w:vAlign w:val="bottom"/>
          </w:tcPr>
          <w:p>
            <w:pPr>
              <w:pStyle w:val="style0"/>
              <w:jc w:val="center"/>
            </w:pPr>
            <w:r>
              <w:rPr>
                <w:sz w:val="20"/>
                <w:szCs w:val="20"/>
              </w:rPr>
            </w:r>
          </w:p>
        </w:tc>
        <w:tc>
          <w:tcPr>
            <w:tcW w:type="dxa" w:w="751"/>
            <w:tcBorders/>
            <w:shd w:fill="FFFFFF" w:val="clear"/>
            <w:tcMar>
              <w:top w:type="dxa" w:w="0"/>
              <w:left w:type="dxa" w:w="108"/>
              <w:bottom w:type="dxa" w:w="0"/>
              <w:right w:type="dxa" w:w="108"/>
            </w:tcMar>
            <w:vAlign w:val="bottom"/>
          </w:tcPr>
          <w:p>
            <w:pPr>
              <w:pStyle w:val="style0"/>
              <w:jc w:val="center"/>
            </w:pPr>
            <w:r>
              <w:rPr>
                <w:sz w:val="20"/>
                <w:szCs w:val="20"/>
              </w:rPr>
            </w:r>
          </w:p>
        </w:tc>
        <w:tc>
          <w:tcPr>
            <w:tcW w:type="dxa" w:w="844"/>
            <w:tcBorders/>
            <w:shd w:fill="FFFFFF" w:val="clear"/>
            <w:tcMar>
              <w:top w:type="dxa" w:w="0"/>
              <w:left w:type="dxa" w:w="108"/>
              <w:bottom w:type="dxa" w:w="0"/>
              <w:right w:type="dxa" w:w="108"/>
            </w:tcMar>
            <w:vAlign w:val="bottom"/>
          </w:tcPr>
          <w:p>
            <w:pPr>
              <w:pStyle w:val="style0"/>
              <w:jc w:val="center"/>
            </w:pPr>
            <w:r>
              <w:rPr>
                <w:sz w:val="20"/>
                <w:szCs w:val="20"/>
              </w:rPr>
            </w:r>
          </w:p>
        </w:tc>
        <w:tc>
          <w:tcPr>
            <w:tcW w:type="dxa" w:w="285"/>
            <w:tcBorders/>
            <w:shd w:fill="FFFFFF" w:val="clear"/>
            <w:tcMar>
              <w:top w:type="dxa" w:w="0"/>
              <w:left w:type="dxa" w:w="108"/>
              <w:bottom w:type="dxa" w:w="0"/>
              <w:right w:type="dxa" w:w="108"/>
            </w:tcMar>
            <w:vAlign w:val="bottom"/>
          </w:tcPr>
          <w:p>
            <w:pPr>
              <w:pStyle w:val="style0"/>
              <w:jc w:val="center"/>
            </w:pPr>
            <w:r>
              <w:rPr>
                <w:sz w:val="20"/>
                <w:szCs w:val="20"/>
              </w:rPr>
            </w:r>
          </w:p>
        </w:tc>
        <w:tc>
          <w:tcPr>
            <w:tcW w:type="dxa" w:w="799"/>
            <w:tcBorders/>
            <w:shd w:fill="FFFFFF" w:val="clear"/>
            <w:tcMar>
              <w:top w:type="dxa" w:w="0"/>
              <w:left w:type="dxa" w:w="108"/>
              <w:bottom w:type="dxa" w:w="0"/>
              <w:right w:type="dxa" w:w="108"/>
            </w:tcMar>
            <w:vAlign w:val="bottom"/>
          </w:tcPr>
          <w:p>
            <w:pPr>
              <w:pStyle w:val="style0"/>
              <w:jc w:val="center"/>
            </w:pPr>
            <w:r>
              <w:rPr>
                <w:sz w:val="20"/>
                <w:szCs w:val="20"/>
              </w:rPr>
            </w:r>
          </w:p>
        </w:tc>
        <w:tc>
          <w:tcPr>
            <w:tcW w:type="dxa" w:w="844"/>
            <w:tcBorders/>
            <w:shd w:fill="FFFFFF" w:val="clear"/>
            <w:tcMar>
              <w:top w:type="dxa" w:w="0"/>
              <w:left w:type="dxa" w:w="108"/>
              <w:bottom w:type="dxa" w:w="0"/>
              <w:right w:type="dxa" w:w="108"/>
            </w:tcMar>
            <w:vAlign w:val="bottom"/>
          </w:tcPr>
          <w:p>
            <w:pPr>
              <w:pStyle w:val="style0"/>
              <w:jc w:val="center"/>
            </w:pPr>
            <w:r>
              <w:rPr>
                <w:sz w:val="20"/>
                <w:szCs w:val="20"/>
              </w:rPr>
            </w:r>
          </w:p>
        </w:tc>
        <w:tc>
          <w:tcPr>
            <w:tcW w:type="dxa" w:w="800"/>
            <w:tcBorders/>
            <w:shd w:fill="FFFFFF" w:val="clear"/>
            <w:tcMar>
              <w:top w:type="dxa" w:w="0"/>
              <w:left w:type="dxa" w:w="108"/>
              <w:bottom w:type="dxa" w:w="0"/>
              <w:right w:type="dxa" w:w="108"/>
            </w:tcMar>
            <w:vAlign w:val="bottom"/>
          </w:tcPr>
          <w:p>
            <w:pPr>
              <w:pStyle w:val="style0"/>
              <w:jc w:val="center"/>
            </w:pPr>
            <w:r>
              <w:rPr>
                <w:sz w:val="20"/>
                <w:szCs w:val="20"/>
              </w:rPr>
            </w:r>
          </w:p>
        </w:tc>
        <w:tc>
          <w:tcPr>
            <w:tcW w:type="dxa" w:w="824"/>
            <w:tcBorders/>
            <w:shd w:fill="FFFFFF" w:val="clear"/>
            <w:tcMar>
              <w:top w:type="dxa" w:w="0"/>
              <w:left w:type="dxa" w:w="108"/>
              <w:bottom w:type="dxa" w:w="0"/>
              <w:right w:type="dxa" w:w="108"/>
            </w:tcMar>
            <w:vAlign w:val="bottom"/>
          </w:tcPr>
          <w:p>
            <w:pPr>
              <w:pStyle w:val="style0"/>
              <w:jc w:val="center"/>
            </w:pPr>
            <w:r>
              <w:rPr>
                <w:sz w:val="20"/>
                <w:szCs w:val="20"/>
              </w:rPr>
            </w:r>
          </w:p>
        </w:tc>
      </w:tr>
      <w:tr>
        <w:trPr>
          <w:trHeight w:hRule="atLeast" w:val="270"/>
          <w:cantSplit w:val="false"/>
        </w:trPr>
        <w:tc>
          <w:tcPr>
            <w:tcW w:type="dxa" w:w="772"/>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c>
          <w:tcPr>
            <w:tcW w:type="dxa" w:w="711"/>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c>
          <w:tcPr>
            <w:tcW w:type="dxa" w:w="1580"/>
            <w:gridSpan w:val="2"/>
            <w:tcBorders>
              <w:bottom w:color="00000A" w:space="0" w:sz="8" w:val="single"/>
            </w:tcBorders>
            <w:shd w:fill="FFFFFF" w:val="clear"/>
            <w:tcMar>
              <w:top w:type="dxa" w:w="0"/>
              <w:left w:type="dxa" w:w="108"/>
              <w:bottom w:type="dxa" w:w="0"/>
              <w:right w:type="dxa" w:w="108"/>
            </w:tcMar>
            <w:vAlign w:val="bottom"/>
          </w:tcPr>
          <w:p>
            <w:pPr>
              <w:pStyle w:val="style0"/>
            </w:pPr>
            <w:r>
              <w:rPr>
                <w:sz w:val="20"/>
                <w:szCs w:val="20"/>
              </w:rPr>
              <w:t>b. Collared pikas</w:t>
            </w:r>
          </w:p>
        </w:tc>
        <w:tc>
          <w:tcPr>
            <w:tcW w:type="dxa" w:w="844"/>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c>
          <w:tcPr>
            <w:tcW w:type="dxa" w:w="284"/>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c>
          <w:tcPr>
            <w:tcW w:type="dxa" w:w="800"/>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c>
          <w:tcPr>
            <w:tcW w:type="dxa" w:w="844"/>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c>
          <w:tcPr>
            <w:tcW w:type="dxa" w:w="799"/>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c>
          <w:tcPr>
            <w:tcW w:type="dxa" w:w="78"/>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r>
      <w:tr>
        <w:trPr>
          <w:trHeight w:hRule="atLeast" w:val="270"/>
          <w:cantSplit w:val="false"/>
        </w:trPr>
        <w:tc>
          <w:tcPr>
            <w:tcW w:type="dxa" w:w="772"/>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c>
          <w:tcPr>
            <w:tcW w:type="dxa" w:w="711"/>
            <w:tcBorders/>
            <w:shd w:fill="FFFFFF" w:val="clear"/>
            <w:tcMar>
              <w:top w:type="dxa" w:w="0"/>
              <w:left w:type="dxa" w:w="108"/>
              <w:bottom w:type="dxa" w:w="0"/>
              <w:right w:type="dxa" w:w="108"/>
            </w:tcMar>
            <w:vAlign w:val="bottom"/>
          </w:tcPr>
          <w:p>
            <w:pPr>
              <w:pStyle w:val="style0"/>
            </w:pPr>
            <w:r>
              <w:rPr>
                <w:sz w:val="20"/>
                <w:szCs w:val="20"/>
              </w:rPr>
            </w:r>
          </w:p>
        </w:tc>
        <w:tc>
          <w:tcPr>
            <w:tcW w:type="dxa" w:w="828"/>
            <w:tcBorders>
              <w:bottom w:color="00000A" w:space="0" w:sz="8" w:val="single"/>
            </w:tcBorders>
            <w:shd w:fill="FFFFFF" w:val="clear"/>
            <w:tcMar>
              <w:top w:type="dxa" w:w="0"/>
              <w:left w:type="dxa" w:w="108"/>
              <w:bottom w:type="dxa" w:w="0"/>
              <w:right w:type="dxa" w:w="108"/>
            </w:tcMar>
            <w:vAlign w:val="bottom"/>
          </w:tcPr>
          <w:p>
            <w:pPr>
              <w:pStyle w:val="style0"/>
            </w:pPr>
            <w:r>
              <w:rPr>
                <w:sz w:val="20"/>
                <w:szCs w:val="20"/>
              </w:rPr>
              <w:t> </w:t>
            </w:r>
          </w:p>
        </w:tc>
        <w:tc>
          <w:tcPr>
            <w:tcW w:type="dxa" w:w="1596"/>
            <w:gridSpan w:val="2"/>
            <w:tcBorders>
              <w:top w:color="00000A" w:space="0" w:sz="8" w:val="single"/>
              <w:bottom w:color="00000A" w:space="0" w:sz="8" w:val="single"/>
            </w:tcBorders>
            <w:shd w:fill="FFFFFF" w:val="clear"/>
            <w:tcMar>
              <w:top w:type="dxa" w:w="0"/>
              <w:left w:type="dxa" w:w="108"/>
              <w:bottom w:type="dxa" w:w="0"/>
              <w:right w:type="dxa" w:w="108"/>
            </w:tcMar>
            <w:vAlign w:val="bottom"/>
          </w:tcPr>
          <w:p>
            <w:pPr>
              <w:pStyle w:val="style0"/>
              <w:jc w:val="center"/>
            </w:pPr>
            <w:r>
              <w:rPr>
                <w:sz w:val="20"/>
                <w:szCs w:val="20"/>
              </w:rPr>
              <w:t>Projected</w:t>
            </w:r>
          </w:p>
        </w:tc>
        <w:tc>
          <w:tcPr>
            <w:tcW w:type="dxa" w:w="284"/>
            <w:tcBorders>
              <w:top w:color="00000A" w:space="0" w:sz="8" w:val="single"/>
              <w:bottom w:color="00000A" w:space="0" w:sz="8" w:val="single"/>
            </w:tcBorders>
            <w:shd w:fill="FFFFFF" w:val="clear"/>
            <w:tcMar>
              <w:top w:type="dxa" w:w="0"/>
              <w:left w:type="dxa" w:w="108"/>
              <w:bottom w:type="dxa" w:w="0"/>
              <w:right w:type="dxa" w:w="108"/>
            </w:tcMar>
            <w:vAlign w:val="bottom"/>
          </w:tcPr>
          <w:p>
            <w:pPr>
              <w:pStyle w:val="style0"/>
            </w:pPr>
            <w:r>
              <w:rPr>
                <w:sz w:val="20"/>
                <w:szCs w:val="20"/>
              </w:rPr>
              <w:t> </w:t>
            </w:r>
          </w:p>
        </w:tc>
        <w:tc>
          <w:tcPr>
            <w:tcW w:type="dxa" w:w="1644"/>
            <w:gridSpan w:val="2"/>
            <w:tcBorders>
              <w:top w:color="00000A" w:space="0" w:sz="8" w:val="single"/>
              <w:bottom w:color="00000A" w:space="0" w:sz="8" w:val="single"/>
            </w:tcBorders>
            <w:shd w:fill="FFFFFF" w:val="clear"/>
            <w:tcMar>
              <w:top w:type="dxa" w:w="0"/>
              <w:left w:type="dxa" w:w="108"/>
              <w:bottom w:type="dxa" w:w="0"/>
              <w:right w:type="dxa" w:w="108"/>
            </w:tcMar>
            <w:vAlign w:val="bottom"/>
          </w:tcPr>
          <w:p>
            <w:pPr>
              <w:pStyle w:val="style0"/>
              <w:jc w:val="center"/>
            </w:pPr>
            <w:r>
              <w:rPr>
                <w:sz w:val="20"/>
                <w:szCs w:val="20"/>
              </w:rPr>
              <w:t>Actual</w:t>
            </w:r>
          </w:p>
        </w:tc>
        <w:tc>
          <w:tcPr>
            <w:tcW w:type="dxa" w:w="800"/>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c>
          <w:tcPr>
            <w:tcW w:type="dxa" w:w="1"/>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r>
      <w:tr>
        <w:trPr>
          <w:trHeight w:hRule="atLeast" w:val="255"/>
          <w:cantSplit w:val="false"/>
        </w:trPr>
        <w:tc>
          <w:tcPr>
            <w:tcW w:type="dxa" w:w="772"/>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c>
          <w:tcPr>
            <w:tcW w:type="dxa" w:w="711"/>
            <w:tcBorders/>
            <w:shd w:fill="FFFFFF" w:val="clear"/>
            <w:tcMar>
              <w:top w:type="dxa" w:w="0"/>
              <w:left w:type="dxa" w:w="108"/>
              <w:bottom w:type="dxa" w:w="0"/>
              <w:right w:type="dxa" w:w="108"/>
            </w:tcMar>
            <w:vAlign w:val="bottom"/>
          </w:tcPr>
          <w:p>
            <w:pPr>
              <w:pStyle w:val="style0"/>
              <w:jc w:val="center"/>
            </w:pPr>
            <w:r>
              <w:rPr>
                <w:b/>
                <w:bCs/>
                <w:sz w:val="20"/>
                <w:szCs w:val="20"/>
              </w:rPr>
            </w:r>
          </w:p>
        </w:tc>
        <w:tc>
          <w:tcPr>
            <w:tcW w:type="dxa" w:w="828"/>
            <w:tcBorders/>
            <w:shd w:fill="FFFFFF" w:val="clear"/>
            <w:tcMar>
              <w:top w:type="dxa" w:w="0"/>
              <w:left w:type="dxa" w:w="108"/>
              <w:bottom w:type="dxa" w:w="0"/>
              <w:right w:type="dxa" w:w="108"/>
            </w:tcMar>
            <w:vAlign w:val="bottom"/>
          </w:tcPr>
          <w:p>
            <w:pPr>
              <w:pStyle w:val="style0"/>
              <w:jc w:val="center"/>
            </w:pPr>
            <w:r>
              <w:rPr>
                <w:b/>
                <w:bCs/>
                <w:sz w:val="20"/>
                <w:szCs w:val="20"/>
              </w:rPr>
              <w:t>Year</w:t>
            </w:r>
          </w:p>
        </w:tc>
        <w:tc>
          <w:tcPr>
            <w:tcW w:type="dxa" w:w="751"/>
            <w:tcBorders/>
            <w:shd w:fill="FFFFFF" w:val="clear"/>
            <w:tcMar>
              <w:top w:type="dxa" w:w="0"/>
              <w:left w:type="dxa" w:w="108"/>
              <w:bottom w:type="dxa" w:w="0"/>
              <w:right w:type="dxa" w:w="108"/>
            </w:tcMar>
            <w:vAlign w:val="bottom"/>
          </w:tcPr>
          <w:p>
            <w:pPr>
              <w:pStyle w:val="style0"/>
              <w:jc w:val="center"/>
            </w:pPr>
            <w:r>
              <w:rPr>
                <w:b/>
                <w:bCs/>
                <w:sz w:val="20"/>
                <w:szCs w:val="20"/>
              </w:rPr>
              <w:t>Age J</w:t>
            </w:r>
          </w:p>
        </w:tc>
        <w:tc>
          <w:tcPr>
            <w:tcW w:type="dxa" w:w="844"/>
            <w:tcBorders/>
            <w:shd w:fill="FFFFFF" w:val="clear"/>
            <w:tcMar>
              <w:top w:type="dxa" w:w="0"/>
              <w:left w:type="dxa" w:w="108"/>
              <w:bottom w:type="dxa" w:w="0"/>
              <w:right w:type="dxa" w:w="108"/>
            </w:tcMar>
            <w:vAlign w:val="bottom"/>
          </w:tcPr>
          <w:p>
            <w:pPr>
              <w:pStyle w:val="style0"/>
              <w:jc w:val="center"/>
            </w:pPr>
            <w:r>
              <w:rPr>
                <w:b/>
                <w:bCs/>
                <w:sz w:val="20"/>
                <w:szCs w:val="20"/>
              </w:rPr>
              <w:t>Age A</w:t>
            </w:r>
          </w:p>
        </w:tc>
        <w:tc>
          <w:tcPr>
            <w:tcW w:type="dxa" w:w="285"/>
            <w:tcBorders/>
            <w:shd w:fill="FFFFFF" w:val="clear"/>
            <w:tcMar>
              <w:top w:type="dxa" w:w="0"/>
              <w:left w:type="dxa" w:w="108"/>
              <w:bottom w:type="dxa" w:w="0"/>
              <w:right w:type="dxa" w:w="108"/>
            </w:tcMar>
            <w:vAlign w:val="bottom"/>
          </w:tcPr>
          <w:p>
            <w:pPr>
              <w:pStyle w:val="style0"/>
              <w:jc w:val="center"/>
            </w:pPr>
            <w:r>
              <w:rPr>
                <w:sz w:val="20"/>
                <w:szCs w:val="20"/>
              </w:rPr>
            </w:r>
          </w:p>
        </w:tc>
        <w:tc>
          <w:tcPr>
            <w:tcW w:type="dxa" w:w="799"/>
            <w:tcBorders/>
            <w:shd w:fill="FFFFFF" w:val="clear"/>
            <w:tcMar>
              <w:top w:type="dxa" w:w="0"/>
              <w:left w:type="dxa" w:w="108"/>
              <w:bottom w:type="dxa" w:w="0"/>
              <w:right w:type="dxa" w:w="108"/>
            </w:tcMar>
            <w:vAlign w:val="bottom"/>
          </w:tcPr>
          <w:p>
            <w:pPr>
              <w:pStyle w:val="style0"/>
              <w:jc w:val="center"/>
            </w:pPr>
            <w:r>
              <w:rPr>
                <w:b/>
                <w:bCs/>
                <w:sz w:val="20"/>
                <w:szCs w:val="20"/>
              </w:rPr>
              <w:t>Age J</w:t>
            </w:r>
          </w:p>
        </w:tc>
        <w:tc>
          <w:tcPr>
            <w:tcW w:type="dxa" w:w="844"/>
            <w:tcBorders/>
            <w:shd w:fill="FFFFFF" w:val="clear"/>
            <w:tcMar>
              <w:top w:type="dxa" w:w="0"/>
              <w:left w:type="dxa" w:w="108"/>
              <w:bottom w:type="dxa" w:w="0"/>
              <w:right w:type="dxa" w:w="108"/>
            </w:tcMar>
            <w:vAlign w:val="bottom"/>
          </w:tcPr>
          <w:p>
            <w:pPr>
              <w:pStyle w:val="style0"/>
              <w:jc w:val="center"/>
            </w:pPr>
            <w:r>
              <w:rPr>
                <w:b/>
                <w:bCs/>
                <w:sz w:val="20"/>
                <w:szCs w:val="20"/>
              </w:rPr>
              <w:t>Age A</w:t>
            </w:r>
          </w:p>
        </w:tc>
        <w:tc>
          <w:tcPr>
            <w:tcW w:type="dxa" w:w="800"/>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c>
          <w:tcPr>
            <w:tcW w:type="dxa" w:w="824"/>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r>
      <w:tr>
        <w:trPr>
          <w:trHeight w:hRule="atLeast" w:val="255"/>
          <w:cantSplit w:val="false"/>
        </w:trPr>
        <w:tc>
          <w:tcPr>
            <w:tcW w:type="dxa" w:w="772"/>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c>
          <w:tcPr>
            <w:tcW w:type="dxa" w:w="711"/>
            <w:tcBorders/>
            <w:shd w:fill="FFFFFF" w:val="clear"/>
            <w:tcMar>
              <w:top w:type="dxa" w:w="0"/>
              <w:left w:type="dxa" w:w="108"/>
              <w:bottom w:type="dxa" w:w="0"/>
              <w:right w:type="dxa" w:w="108"/>
            </w:tcMar>
            <w:vAlign w:val="bottom"/>
          </w:tcPr>
          <w:p>
            <w:pPr>
              <w:pStyle w:val="style0"/>
              <w:jc w:val="right"/>
            </w:pPr>
            <w:r>
              <w:rPr>
                <w:sz w:val="20"/>
                <w:szCs w:val="20"/>
              </w:rPr>
            </w:r>
          </w:p>
        </w:tc>
        <w:tc>
          <w:tcPr>
            <w:tcW w:type="dxa" w:w="828"/>
            <w:tcBorders/>
            <w:shd w:fill="FFFFFF" w:val="clear"/>
            <w:tcMar>
              <w:top w:type="dxa" w:w="0"/>
              <w:left w:type="dxa" w:w="108"/>
              <w:bottom w:type="dxa" w:w="0"/>
              <w:right w:type="dxa" w:w="108"/>
            </w:tcMar>
            <w:vAlign w:val="bottom"/>
          </w:tcPr>
          <w:p>
            <w:pPr>
              <w:pStyle w:val="style0"/>
              <w:jc w:val="center"/>
            </w:pPr>
            <w:r>
              <w:rPr>
                <w:sz w:val="20"/>
                <w:szCs w:val="20"/>
              </w:rPr>
              <w:t>1998</w:t>
            </w:r>
          </w:p>
        </w:tc>
        <w:tc>
          <w:tcPr>
            <w:tcW w:type="dxa" w:w="751"/>
            <w:tcBorders/>
            <w:shd w:fill="FFFFFF" w:val="clear"/>
            <w:tcMar>
              <w:top w:type="dxa" w:w="0"/>
              <w:left w:type="dxa" w:w="108"/>
              <w:bottom w:type="dxa" w:w="0"/>
              <w:right w:type="dxa" w:w="108"/>
            </w:tcMar>
            <w:vAlign w:val="bottom"/>
          </w:tcPr>
          <w:p>
            <w:pPr>
              <w:pStyle w:val="style0"/>
              <w:jc w:val="center"/>
            </w:pPr>
            <w:r>
              <w:rPr>
                <w:sz w:val="20"/>
                <w:szCs w:val="20"/>
              </w:rPr>
              <w:t>0.35</w:t>
            </w:r>
          </w:p>
        </w:tc>
        <w:tc>
          <w:tcPr>
            <w:tcW w:type="dxa" w:w="844"/>
            <w:tcBorders/>
            <w:shd w:fill="FFFFFF" w:val="clear"/>
            <w:tcMar>
              <w:top w:type="dxa" w:w="0"/>
              <w:left w:type="dxa" w:w="108"/>
              <w:bottom w:type="dxa" w:w="0"/>
              <w:right w:type="dxa" w:w="108"/>
            </w:tcMar>
            <w:vAlign w:val="bottom"/>
          </w:tcPr>
          <w:p>
            <w:pPr>
              <w:pStyle w:val="style0"/>
              <w:jc w:val="center"/>
            </w:pPr>
            <w:r>
              <w:rPr>
                <w:sz w:val="20"/>
                <w:szCs w:val="20"/>
              </w:rPr>
              <w:t>0.65</w:t>
            </w:r>
          </w:p>
        </w:tc>
        <w:tc>
          <w:tcPr>
            <w:tcW w:type="dxa" w:w="285"/>
            <w:tcBorders/>
            <w:shd w:fill="FFFFFF" w:val="clear"/>
            <w:tcMar>
              <w:top w:type="dxa" w:w="0"/>
              <w:left w:type="dxa" w:w="108"/>
              <w:bottom w:type="dxa" w:w="0"/>
              <w:right w:type="dxa" w:w="108"/>
            </w:tcMar>
            <w:vAlign w:val="bottom"/>
          </w:tcPr>
          <w:p>
            <w:pPr>
              <w:pStyle w:val="style0"/>
              <w:jc w:val="center"/>
            </w:pPr>
            <w:r>
              <w:rPr>
                <w:sz w:val="20"/>
                <w:szCs w:val="20"/>
              </w:rPr>
            </w:r>
          </w:p>
        </w:tc>
        <w:tc>
          <w:tcPr>
            <w:tcW w:type="dxa" w:w="799"/>
            <w:tcBorders/>
            <w:shd w:fill="FFFFFF" w:val="clear"/>
            <w:tcMar>
              <w:top w:type="dxa" w:w="0"/>
              <w:left w:type="dxa" w:w="108"/>
              <w:bottom w:type="dxa" w:w="0"/>
              <w:right w:type="dxa" w:w="108"/>
            </w:tcMar>
            <w:vAlign w:val="bottom"/>
          </w:tcPr>
          <w:p>
            <w:pPr>
              <w:pStyle w:val="style0"/>
              <w:jc w:val="center"/>
            </w:pPr>
            <w:r>
              <w:rPr>
                <w:sz w:val="20"/>
                <w:szCs w:val="20"/>
              </w:rPr>
              <w:t>0.35</w:t>
            </w:r>
          </w:p>
        </w:tc>
        <w:tc>
          <w:tcPr>
            <w:tcW w:type="dxa" w:w="844"/>
            <w:tcBorders/>
            <w:shd w:fill="FFFFFF" w:val="clear"/>
            <w:tcMar>
              <w:top w:type="dxa" w:w="0"/>
              <w:left w:type="dxa" w:w="108"/>
              <w:bottom w:type="dxa" w:w="0"/>
              <w:right w:type="dxa" w:w="108"/>
            </w:tcMar>
            <w:vAlign w:val="bottom"/>
          </w:tcPr>
          <w:p>
            <w:pPr>
              <w:pStyle w:val="style0"/>
              <w:jc w:val="center"/>
            </w:pPr>
            <w:r>
              <w:rPr>
                <w:sz w:val="20"/>
                <w:szCs w:val="20"/>
              </w:rPr>
              <w:t>0.65</w:t>
            </w:r>
          </w:p>
        </w:tc>
        <w:tc>
          <w:tcPr>
            <w:tcW w:type="dxa" w:w="800"/>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c>
          <w:tcPr>
            <w:tcW w:type="dxa" w:w="824"/>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r>
      <w:tr>
        <w:trPr>
          <w:trHeight w:hRule="atLeast" w:val="255"/>
          <w:cantSplit w:val="false"/>
        </w:trPr>
        <w:tc>
          <w:tcPr>
            <w:tcW w:type="dxa" w:w="772"/>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c>
          <w:tcPr>
            <w:tcW w:type="dxa" w:w="711"/>
            <w:tcBorders/>
            <w:shd w:fill="FFFFFF" w:val="clear"/>
            <w:tcMar>
              <w:top w:type="dxa" w:w="0"/>
              <w:left w:type="dxa" w:w="108"/>
              <w:bottom w:type="dxa" w:w="0"/>
              <w:right w:type="dxa" w:w="108"/>
            </w:tcMar>
            <w:vAlign w:val="bottom"/>
          </w:tcPr>
          <w:p>
            <w:pPr>
              <w:pStyle w:val="style0"/>
              <w:jc w:val="right"/>
            </w:pPr>
            <w:r>
              <w:rPr>
                <w:sz w:val="20"/>
                <w:szCs w:val="20"/>
              </w:rPr>
            </w:r>
          </w:p>
        </w:tc>
        <w:tc>
          <w:tcPr>
            <w:tcW w:type="dxa" w:w="828"/>
            <w:tcBorders/>
            <w:shd w:fill="FFFFFF" w:val="clear"/>
            <w:tcMar>
              <w:top w:type="dxa" w:w="0"/>
              <w:left w:type="dxa" w:w="108"/>
              <w:bottom w:type="dxa" w:w="0"/>
              <w:right w:type="dxa" w:w="108"/>
            </w:tcMar>
            <w:vAlign w:val="bottom"/>
          </w:tcPr>
          <w:p>
            <w:pPr>
              <w:pStyle w:val="style0"/>
              <w:jc w:val="center"/>
            </w:pPr>
            <w:r>
              <w:rPr>
                <w:sz w:val="20"/>
                <w:szCs w:val="20"/>
              </w:rPr>
              <w:t>1999</w:t>
            </w:r>
          </w:p>
        </w:tc>
        <w:tc>
          <w:tcPr>
            <w:tcW w:type="dxa" w:w="751"/>
            <w:tcBorders/>
            <w:shd w:fill="FFFFFF" w:val="clear"/>
            <w:tcMar>
              <w:top w:type="dxa" w:w="0"/>
              <w:left w:type="dxa" w:w="108"/>
              <w:bottom w:type="dxa" w:w="0"/>
              <w:right w:type="dxa" w:w="108"/>
            </w:tcMar>
            <w:vAlign w:val="bottom"/>
          </w:tcPr>
          <w:p>
            <w:pPr>
              <w:pStyle w:val="style0"/>
              <w:jc w:val="center"/>
            </w:pPr>
            <w:r>
              <w:rPr>
                <w:sz w:val="20"/>
                <w:szCs w:val="20"/>
              </w:rPr>
              <w:t>0.53</w:t>
            </w:r>
          </w:p>
        </w:tc>
        <w:tc>
          <w:tcPr>
            <w:tcW w:type="dxa" w:w="844"/>
            <w:tcBorders/>
            <w:shd w:fill="FFFFFF" w:val="clear"/>
            <w:tcMar>
              <w:top w:type="dxa" w:w="0"/>
              <w:left w:type="dxa" w:w="108"/>
              <w:bottom w:type="dxa" w:w="0"/>
              <w:right w:type="dxa" w:w="108"/>
            </w:tcMar>
            <w:vAlign w:val="bottom"/>
          </w:tcPr>
          <w:p>
            <w:pPr>
              <w:pStyle w:val="style0"/>
              <w:jc w:val="center"/>
            </w:pPr>
            <w:r>
              <w:rPr>
                <w:sz w:val="20"/>
                <w:szCs w:val="20"/>
              </w:rPr>
              <w:t>0.48</w:t>
            </w:r>
          </w:p>
        </w:tc>
        <w:tc>
          <w:tcPr>
            <w:tcW w:type="dxa" w:w="285"/>
            <w:tcBorders/>
            <w:shd w:fill="FFFFFF" w:val="clear"/>
            <w:tcMar>
              <w:top w:type="dxa" w:w="0"/>
              <w:left w:type="dxa" w:w="108"/>
              <w:bottom w:type="dxa" w:w="0"/>
              <w:right w:type="dxa" w:w="108"/>
            </w:tcMar>
            <w:vAlign w:val="bottom"/>
          </w:tcPr>
          <w:p>
            <w:pPr>
              <w:pStyle w:val="style0"/>
              <w:jc w:val="center"/>
            </w:pPr>
            <w:r>
              <w:rPr>
                <w:sz w:val="20"/>
                <w:szCs w:val="20"/>
              </w:rPr>
            </w:r>
          </w:p>
        </w:tc>
        <w:tc>
          <w:tcPr>
            <w:tcW w:type="dxa" w:w="799"/>
            <w:tcBorders/>
            <w:shd w:fill="FFFFFF" w:val="clear"/>
            <w:tcMar>
              <w:top w:type="dxa" w:w="0"/>
              <w:left w:type="dxa" w:w="108"/>
              <w:bottom w:type="dxa" w:w="0"/>
              <w:right w:type="dxa" w:w="108"/>
            </w:tcMar>
            <w:vAlign w:val="bottom"/>
          </w:tcPr>
          <w:p>
            <w:pPr>
              <w:pStyle w:val="style0"/>
              <w:jc w:val="center"/>
            </w:pPr>
            <w:r>
              <w:rPr>
                <w:sz w:val="20"/>
                <w:szCs w:val="20"/>
              </w:rPr>
              <w:t>0.5</w:t>
            </w:r>
          </w:p>
        </w:tc>
        <w:tc>
          <w:tcPr>
            <w:tcW w:type="dxa" w:w="844"/>
            <w:tcBorders/>
            <w:shd w:fill="FFFFFF" w:val="clear"/>
            <w:tcMar>
              <w:top w:type="dxa" w:w="0"/>
              <w:left w:type="dxa" w:w="108"/>
              <w:bottom w:type="dxa" w:w="0"/>
              <w:right w:type="dxa" w:w="108"/>
            </w:tcMar>
            <w:vAlign w:val="bottom"/>
          </w:tcPr>
          <w:p>
            <w:pPr>
              <w:pStyle w:val="style0"/>
              <w:jc w:val="center"/>
            </w:pPr>
            <w:r>
              <w:rPr>
                <w:sz w:val="20"/>
                <w:szCs w:val="20"/>
              </w:rPr>
              <w:t>0.5</w:t>
            </w:r>
          </w:p>
        </w:tc>
        <w:tc>
          <w:tcPr>
            <w:tcW w:type="dxa" w:w="800"/>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c>
          <w:tcPr>
            <w:tcW w:type="dxa" w:w="824"/>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r>
      <w:tr>
        <w:trPr>
          <w:trHeight w:hRule="atLeast" w:val="255"/>
          <w:cantSplit w:val="false"/>
        </w:trPr>
        <w:tc>
          <w:tcPr>
            <w:tcW w:type="dxa" w:w="772"/>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c>
          <w:tcPr>
            <w:tcW w:type="dxa" w:w="711"/>
            <w:tcBorders/>
            <w:shd w:fill="FFFFFF" w:val="clear"/>
            <w:tcMar>
              <w:top w:type="dxa" w:w="0"/>
              <w:left w:type="dxa" w:w="108"/>
              <w:bottom w:type="dxa" w:w="0"/>
              <w:right w:type="dxa" w:w="108"/>
            </w:tcMar>
            <w:vAlign w:val="bottom"/>
          </w:tcPr>
          <w:p>
            <w:pPr>
              <w:pStyle w:val="style0"/>
              <w:jc w:val="right"/>
            </w:pPr>
            <w:r>
              <w:rPr>
                <w:sz w:val="20"/>
                <w:szCs w:val="20"/>
              </w:rPr>
            </w:r>
          </w:p>
        </w:tc>
        <w:tc>
          <w:tcPr>
            <w:tcW w:type="dxa" w:w="828"/>
            <w:tcBorders/>
            <w:shd w:fill="FFFFFF" w:val="clear"/>
            <w:tcMar>
              <w:top w:type="dxa" w:w="0"/>
              <w:left w:type="dxa" w:w="108"/>
              <w:bottom w:type="dxa" w:w="0"/>
              <w:right w:type="dxa" w:w="108"/>
            </w:tcMar>
            <w:vAlign w:val="bottom"/>
          </w:tcPr>
          <w:p>
            <w:pPr>
              <w:pStyle w:val="style0"/>
              <w:jc w:val="center"/>
            </w:pPr>
            <w:r>
              <w:rPr>
                <w:sz w:val="20"/>
                <w:szCs w:val="20"/>
              </w:rPr>
              <w:t>2000</w:t>
            </w:r>
          </w:p>
        </w:tc>
        <w:tc>
          <w:tcPr>
            <w:tcW w:type="dxa" w:w="751"/>
            <w:tcBorders/>
            <w:shd w:fill="FFFFFF" w:val="clear"/>
            <w:tcMar>
              <w:top w:type="dxa" w:w="0"/>
              <w:left w:type="dxa" w:w="108"/>
              <w:bottom w:type="dxa" w:w="0"/>
              <w:right w:type="dxa" w:w="108"/>
            </w:tcMar>
            <w:vAlign w:val="bottom"/>
          </w:tcPr>
          <w:p>
            <w:pPr>
              <w:pStyle w:val="style0"/>
              <w:jc w:val="center"/>
            </w:pPr>
            <w:r>
              <w:rPr>
                <w:sz w:val="20"/>
                <w:szCs w:val="20"/>
              </w:rPr>
              <w:t>0.29</w:t>
            </w:r>
          </w:p>
        </w:tc>
        <w:tc>
          <w:tcPr>
            <w:tcW w:type="dxa" w:w="844"/>
            <w:tcBorders/>
            <w:shd w:fill="FFFFFF" w:val="clear"/>
            <w:tcMar>
              <w:top w:type="dxa" w:w="0"/>
              <w:left w:type="dxa" w:w="108"/>
              <w:bottom w:type="dxa" w:w="0"/>
              <w:right w:type="dxa" w:w="108"/>
            </w:tcMar>
            <w:vAlign w:val="bottom"/>
          </w:tcPr>
          <w:p>
            <w:pPr>
              <w:pStyle w:val="style0"/>
              <w:jc w:val="center"/>
            </w:pPr>
            <w:r>
              <w:rPr>
                <w:sz w:val="20"/>
                <w:szCs w:val="20"/>
              </w:rPr>
              <w:t>0.71</w:t>
            </w:r>
          </w:p>
        </w:tc>
        <w:tc>
          <w:tcPr>
            <w:tcW w:type="dxa" w:w="285"/>
            <w:tcBorders/>
            <w:shd w:fill="FFFFFF" w:val="clear"/>
            <w:tcMar>
              <w:top w:type="dxa" w:w="0"/>
              <w:left w:type="dxa" w:w="108"/>
              <w:bottom w:type="dxa" w:w="0"/>
              <w:right w:type="dxa" w:w="108"/>
            </w:tcMar>
            <w:vAlign w:val="bottom"/>
          </w:tcPr>
          <w:p>
            <w:pPr>
              <w:pStyle w:val="style0"/>
              <w:jc w:val="center"/>
            </w:pPr>
            <w:r>
              <w:rPr>
                <w:sz w:val="20"/>
                <w:szCs w:val="20"/>
              </w:rPr>
            </w:r>
          </w:p>
        </w:tc>
        <w:tc>
          <w:tcPr>
            <w:tcW w:type="dxa" w:w="799"/>
            <w:tcBorders/>
            <w:shd w:fill="FFFFFF" w:val="clear"/>
            <w:tcMar>
              <w:top w:type="dxa" w:w="0"/>
              <w:left w:type="dxa" w:w="108"/>
              <w:bottom w:type="dxa" w:w="0"/>
              <w:right w:type="dxa" w:w="108"/>
            </w:tcMar>
            <w:vAlign w:val="bottom"/>
          </w:tcPr>
          <w:p>
            <w:pPr>
              <w:pStyle w:val="style0"/>
              <w:jc w:val="center"/>
            </w:pPr>
            <w:r>
              <w:rPr>
                <w:sz w:val="20"/>
                <w:szCs w:val="20"/>
              </w:rPr>
              <w:t>0.33</w:t>
            </w:r>
          </w:p>
        </w:tc>
        <w:tc>
          <w:tcPr>
            <w:tcW w:type="dxa" w:w="844"/>
            <w:tcBorders/>
            <w:shd w:fill="FFFFFF" w:val="clear"/>
            <w:tcMar>
              <w:top w:type="dxa" w:w="0"/>
              <w:left w:type="dxa" w:w="108"/>
              <w:bottom w:type="dxa" w:w="0"/>
              <w:right w:type="dxa" w:w="108"/>
            </w:tcMar>
            <w:vAlign w:val="bottom"/>
          </w:tcPr>
          <w:p>
            <w:pPr>
              <w:pStyle w:val="style0"/>
              <w:jc w:val="center"/>
            </w:pPr>
            <w:r>
              <w:rPr>
                <w:sz w:val="20"/>
                <w:szCs w:val="20"/>
              </w:rPr>
              <w:t>0.67</w:t>
            </w:r>
          </w:p>
        </w:tc>
        <w:tc>
          <w:tcPr>
            <w:tcW w:type="dxa" w:w="800"/>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c>
          <w:tcPr>
            <w:tcW w:type="dxa" w:w="824"/>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r>
      <w:tr>
        <w:trPr>
          <w:trHeight w:hRule="atLeast" w:val="255"/>
          <w:cantSplit w:val="false"/>
        </w:trPr>
        <w:tc>
          <w:tcPr>
            <w:tcW w:type="dxa" w:w="772"/>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c>
          <w:tcPr>
            <w:tcW w:type="dxa" w:w="711"/>
            <w:tcBorders/>
            <w:shd w:fill="FFFFFF" w:val="clear"/>
            <w:tcMar>
              <w:top w:type="dxa" w:w="0"/>
              <w:left w:type="dxa" w:w="108"/>
              <w:bottom w:type="dxa" w:w="0"/>
              <w:right w:type="dxa" w:w="108"/>
            </w:tcMar>
            <w:vAlign w:val="bottom"/>
          </w:tcPr>
          <w:p>
            <w:pPr>
              <w:pStyle w:val="style0"/>
              <w:jc w:val="right"/>
            </w:pPr>
            <w:r>
              <w:rPr>
                <w:sz w:val="20"/>
                <w:szCs w:val="20"/>
              </w:rPr>
            </w:r>
          </w:p>
        </w:tc>
        <w:tc>
          <w:tcPr>
            <w:tcW w:type="dxa" w:w="828"/>
            <w:tcBorders/>
            <w:shd w:fill="FFFFFF" w:val="clear"/>
            <w:tcMar>
              <w:top w:type="dxa" w:w="0"/>
              <w:left w:type="dxa" w:w="108"/>
              <w:bottom w:type="dxa" w:w="0"/>
              <w:right w:type="dxa" w:w="108"/>
            </w:tcMar>
            <w:vAlign w:val="bottom"/>
          </w:tcPr>
          <w:p>
            <w:pPr>
              <w:pStyle w:val="style0"/>
              <w:jc w:val="center"/>
            </w:pPr>
            <w:r>
              <w:rPr>
                <w:sz w:val="20"/>
                <w:szCs w:val="20"/>
              </w:rPr>
              <w:t>2001</w:t>
            </w:r>
          </w:p>
        </w:tc>
        <w:tc>
          <w:tcPr>
            <w:tcW w:type="dxa" w:w="751"/>
            <w:tcBorders/>
            <w:shd w:fill="FFFFFF" w:val="clear"/>
            <w:tcMar>
              <w:top w:type="dxa" w:w="0"/>
              <w:left w:type="dxa" w:w="108"/>
              <w:bottom w:type="dxa" w:w="0"/>
              <w:right w:type="dxa" w:w="108"/>
            </w:tcMar>
            <w:vAlign w:val="bottom"/>
          </w:tcPr>
          <w:p>
            <w:pPr>
              <w:pStyle w:val="style0"/>
              <w:jc w:val="center"/>
            </w:pPr>
            <w:r>
              <w:rPr>
                <w:sz w:val="20"/>
                <w:szCs w:val="20"/>
              </w:rPr>
              <w:t>0.67</w:t>
            </w:r>
          </w:p>
        </w:tc>
        <w:tc>
          <w:tcPr>
            <w:tcW w:type="dxa" w:w="844"/>
            <w:tcBorders/>
            <w:shd w:fill="FFFFFF" w:val="clear"/>
            <w:tcMar>
              <w:top w:type="dxa" w:w="0"/>
              <w:left w:type="dxa" w:w="108"/>
              <w:bottom w:type="dxa" w:w="0"/>
              <w:right w:type="dxa" w:w="108"/>
            </w:tcMar>
            <w:vAlign w:val="bottom"/>
          </w:tcPr>
          <w:p>
            <w:pPr>
              <w:pStyle w:val="style0"/>
              <w:jc w:val="center"/>
            </w:pPr>
            <w:r>
              <w:rPr>
                <w:sz w:val="20"/>
                <w:szCs w:val="20"/>
              </w:rPr>
              <w:t>0.33</w:t>
            </w:r>
          </w:p>
        </w:tc>
        <w:tc>
          <w:tcPr>
            <w:tcW w:type="dxa" w:w="285"/>
            <w:tcBorders/>
            <w:shd w:fill="FFFFFF" w:val="clear"/>
            <w:tcMar>
              <w:top w:type="dxa" w:w="0"/>
              <w:left w:type="dxa" w:w="108"/>
              <w:bottom w:type="dxa" w:w="0"/>
              <w:right w:type="dxa" w:w="108"/>
            </w:tcMar>
            <w:vAlign w:val="bottom"/>
          </w:tcPr>
          <w:p>
            <w:pPr>
              <w:pStyle w:val="style0"/>
              <w:jc w:val="center"/>
            </w:pPr>
            <w:r>
              <w:rPr>
                <w:sz w:val="20"/>
                <w:szCs w:val="20"/>
              </w:rPr>
            </w:r>
          </w:p>
        </w:tc>
        <w:tc>
          <w:tcPr>
            <w:tcW w:type="dxa" w:w="799"/>
            <w:tcBorders/>
            <w:shd w:fill="FFFFFF" w:val="clear"/>
            <w:tcMar>
              <w:top w:type="dxa" w:w="0"/>
              <w:left w:type="dxa" w:w="108"/>
              <w:bottom w:type="dxa" w:w="0"/>
              <w:right w:type="dxa" w:w="108"/>
            </w:tcMar>
            <w:vAlign w:val="bottom"/>
          </w:tcPr>
          <w:p>
            <w:pPr>
              <w:pStyle w:val="style0"/>
              <w:jc w:val="center"/>
            </w:pPr>
            <w:r>
              <w:rPr>
                <w:sz w:val="20"/>
                <w:szCs w:val="20"/>
              </w:rPr>
              <w:t>0.73</w:t>
            </w:r>
          </w:p>
        </w:tc>
        <w:tc>
          <w:tcPr>
            <w:tcW w:type="dxa" w:w="844"/>
            <w:tcBorders/>
            <w:shd w:fill="FFFFFF" w:val="clear"/>
            <w:tcMar>
              <w:top w:type="dxa" w:w="0"/>
              <w:left w:type="dxa" w:w="108"/>
              <w:bottom w:type="dxa" w:w="0"/>
              <w:right w:type="dxa" w:w="108"/>
            </w:tcMar>
            <w:vAlign w:val="bottom"/>
          </w:tcPr>
          <w:p>
            <w:pPr>
              <w:pStyle w:val="style0"/>
              <w:jc w:val="center"/>
            </w:pPr>
            <w:r>
              <w:rPr>
                <w:sz w:val="20"/>
                <w:szCs w:val="20"/>
              </w:rPr>
              <w:t>0.27</w:t>
            </w:r>
          </w:p>
        </w:tc>
        <w:tc>
          <w:tcPr>
            <w:tcW w:type="dxa" w:w="800"/>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c>
          <w:tcPr>
            <w:tcW w:type="dxa" w:w="824"/>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r>
      <w:tr>
        <w:trPr>
          <w:trHeight w:hRule="atLeast" w:val="255"/>
          <w:cantSplit w:val="false"/>
        </w:trPr>
        <w:tc>
          <w:tcPr>
            <w:tcW w:type="dxa" w:w="772"/>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c>
          <w:tcPr>
            <w:tcW w:type="dxa" w:w="711"/>
            <w:tcBorders/>
            <w:shd w:fill="FFFFFF" w:val="clear"/>
            <w:tcMar>
              <w:top w:type="dxa" w:w="0"/>
              <w:left w:type="dxa" w:w="108"/>
              <w:bottom w:type="dxa" w:w="0"/>
              <w:right w:type="dxa" w:w="108"/>
            </w:tcMar>
            <w:vAlign w:val="bottom"/>
          </w:tcPr>
          <w:p>
            <w:pPr>
              <w:pStyle w:val="style0"/>
              <w:jc w:val="right"/>
            </w:pPr>
            <w:r>
              <w:rPr>
                <w:sz w:val="20"/>
                <w:szCs w:val="20"/>
              </w:rPr>
            </w:r>
          </w:p>
        </w:tc>
        <w:tc>
          <w:tcPr>
            <w:tcW w:type="dxa" w:w="828"/>
            <w:tcBorders/>
            <w:shd w:fill="FFFFFF" w:val="clear"/>
            <w:tcMar>
              <w:top w:type="dxa" w:w="0"/>
              <w:left w:type="dxa" w:w="108"/>
              <w:bottom w:type="dxa" w:w="0"/>
              <w:right w:type="dxa" w:w="108"/>
            </w:tcMar>
            <w:vAlign w:val="bottom"/>
          </w:tcPr>
          <w:p>
            <w:pPr>
              <w:pStyle w:val="style0"/>
              <w:jc w:val="center"/>
            </w:pPr>
            <w:r>
              <w:rPr>
                <w:sz w:val="20"/>
                <w:szCs w:val="20"/>
              </w:rPr>
              <w:t>2002</w:t>
            </w:r>
          </w:p>
        </w:tc>
        <w:tc>
          <w:tcPr>
            <w:tcW w:type="dxa" w:w="751"/>
            <w:tcBorders/>
            <w:shd w:fill="FFFFFF" w:val="clear"/>
            <w:tcMar>
              <w:top w:type="dxa" w:w="0"/>
              <w:left w:type="dxa" w:w="108"/>
              <w:bottom w:type="dxa" w:w="0"/>
              <w:right w:type="dxa" w:w="108"/>
            </w:tcMar>
            <w:vAlign w:val="bottom"/>
          </w:tcPr>
          <w:p>
            <w:pPr>
              <w:pStyle w:val="style0"/>
              <w:jc w:val="center"/>
            </w:pPr>
            <w:r>
              <w:rPr>
                <w:sz w:val="20"/>
                <w:szCs w:val="20"/>
              </w:rPr>
              <w:t>0.5</w:t>
            </w:r>
          </w:p>
        </w:tc>
        <w:tc>
          <w:tcPr>
            <w:tcW w:type="dxa" w:w="844"/>
            <w:tcBorders/>
            <w:shd w:fill="FFFFFF" w:val="clear"/>
            <w:tcMar>
              <w:top w:type="dxa" w:w="0"/>
              <w:left w:type="dxa" w:w="108"/>
              <w:bottom w:type="dxa" w:w="0"/>
              <w:right w:type="dxa" w:w="108"/>
            </w:tcMar>
            <w:vAlign w:val="bottom"/>
          </w:tcPr>
          <w:p>
            <w:pPr>
              <w:pStyle w:val="style0"/>
              <w:jc w:val="center"/>
            </w:pPr>
            <w:r>
              <w:rPr>
                <w:sz w:val="20"/>
                <w:szCs w:val="20"/>
              </w:rPr>
              <w:t>0.5</w:t>
            </w:r>
          </w:p>
        </w:tc>
        <w:tc>
          <w:tcPr>
            <w:tcW w:type="dxa" w:w="285"/>
            <w:tcBorders/>
            <w:shd w:fill="FFFFFF" w:val="clear"/>
            <w:tcMar>
              <w:top w:type="dxa" w:w="0"/>
              <w:left w:type="dxa" w:w="108"/>
              <w:bottom w:type="dxa" w:w="0"/>
              <w:right w:type="dxa" w:w="108"/>
            </w:tcMar>
            <w:vAlign w:val="bottom"/>
          </w:tcPr>
          <w:p>
            <w:pPr>
              <w:pStyle w:val="style0"/>
              <w:jc w:val="center"/>
            </w:pPr>
            <w:r>
              <w:rPr>
                <w:sz w:val="20"/>
                <w:szCs w:val="20"/>
              </w:rPr>
            </w:r>
          </w:p>
        </w:tc>
        <w:tc>
          <w:tcPr>
            <w:tcW w:type="dxa" w:w="799"/>
            <w:tcBorders/>
            <w:shd w:fill="FFFFFF" w:val="clear"/>
            <w:tcMar>
              <w:top w:type="dxa" w:w="0"/>
              <w:left w:type="dxa" w:w="108"/>
              <w:bottom w:type="dxa" w:w="0"/>
              <w:right w:type="dxa" w:w="108"/>
            </w:tcMar>
            <w:vAlign w:val="bottom"/>
          </w:tcPr>
          <w:p>
            <w:pPr>
              <w:pStyle w:val="style0"/>
              <w:jc w:val="center"/>
            </w:pPr>
            <w:r>
              <w:rPr>
                <w:sz w:val="20"/>
                <w:szCs w:val="20"/>
              </w:rPr>
              <w:t>0.54</w:t>
            </w:r>
          </w:p>
        </w:tc>
        <w:tc>
          <w:tcPr>
            <w:tcW w:type="dxa" w:w="844"/>
            <w:tcBorders/>
            <w:shd w:fill="FFFFFF" w:val="clear"/>
            <w:tcMar>
              <w:top w:type="dxa" w:w="0"/>
              <w:left w:type="dxa" w:w="108"/>
              <w:bottom w:type="dxa" w:w="0"/>
              <w:right w:type="dxa" w:w="108"/>
            </w:tcMar>
            <w:vAlign w:val="bottom"/>
          </w:tcPr>
          <w:p>
            <w:pPr>
              <w:pStyle w:val="style0"/>
              <w:jc w:val="center"/>
            </w:pPr>
            <w:r>
              <w:rPr>
                <w:sz w:val="20"/>
                <w:szCs w:val="20"/>
              </w:rPr>
              <w:t>0.46</w:t>
            </w:r>
          </w:p>
        </w:tc>
        <w:tc>
          <w:tcPr>
            <w:tcW w:type="dxa" w:w="800"/>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c>
          <w:tcPr>
            <w:tcW w:type="dxa" w:w="824"/>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r>
      <w:tr>
        <w:trPr>
          <w:trHeight w:hRule="atLeast" w:val="255"/>
          <w:cantSplit w:val="false"/>
        </w:trPr>
        <w:tc>
          <w:tcPr>
            <w:tcW w:type="dxa" w:w="772"/>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c>
          <w:tcPr>
            <w:tcW w:type="dxa" w:w="711"/>
            <w:tcBorders/>
            <w:shd w:fill="FFFFFF" w:val="clear"/>
            <w:tcMar>
              <w:top w:type="dxa" w:w="0"/>
              <w:left w:type="dxa" w:w="108"/>
              <w:bottom w:type="dxa" w:w="0"/>
              <w:right w:type="dxa" w:w="108"/>
            </w:tcMar>
            <w:vAlign w:val="bottom"/>
          </w:tcPr>
          <w:p>
            <w:pPr>
              <w:pStyle w:val="style0"/>
              <w:jc w:val="right"/>
            </w:pPr>
            <w:r>
              <w:rPr>
                <w:sz w:val="20"/>
                <w:szCs w:val="20"/>
              </w:rPr>
            </w:r>
          </w:p>
        </w:tc>
        <w:tc>
          <w:tcPr>
            <w:tcW w:type="dxa" w:w="828"/>
            <w:tcBorders/>
            <w:shd w:fill="FFFFFF" w:val="clear"/>
            <w:tcMar>
              <w:top w:type="dxa" w:w="0"/>
              <w:left w:type="dxa" w:w="108"/>
              <w:bottom w:type="dxa" w:w="0"/>
              <w:right w:type="dxa" w:w="108"/>
            </w:tcMar>
            <w:vAlign w:val="bottom"/>
          </w:tcPr>
          <w:p>
            <w:pPr>
              <w:pStyle w:val="style0"/>
              <w:jc w:val="center"/>
            </w:pPr>
            <w:r>
              <w:rPr>
                <w:sz w:val="20"/>
                <w:szCs w:val="20"/>
              </w:rPr>
              <w:t>2003</w:t>
            </w:r>
          </w:p>
        </w:tc>
        <w:tc>
          <w:tcPr>
            <w:tcW w:type="dxa" w:w="751"/>
            <w:tcBorders/>
            <w:shd w:fill="FFFFFF" w:val="clear"/>
            <w:tcMar>
              <w:top w:type="dxa" w:w="0"/>
              <w:left w:type="dxa" w:w="108"/>
              <w:bottom w:type="dxa" w:w="0"/>
              <w:right w:type="dxa" w:w="108"/>
            </w:tcMar>
            <w:vAlign w:val="bottom"/>
          </w:tcPr>
          <w:p>
            <w:pPr>
              <w:pStyle w:val="style0"/>
              <w:jc w:val="center"/>
            </w:pPr>
            <w:r>
              <w:rPr>
                <w:sz w:val="20"/>
                <w:szCs w:val="20"/>
              </w:rPr>
              <w:t>0.73</w:t>
            </w:r>
          </w:p>
        </w:tc>
        <w:tc>
          <w:tcPr>
            <w:tcW w:type="dxa" w:w="844"/>
            <w:tcBorders/>
            <w:shd w:fill="FFFFFF" w:val="clear"/>
            <w:tcMar>
              <w:top w:type="dxa" w:w="0"/>
              <w:left w:type="dxa" w:w="108"/>
              <w:bottom w:type="dxa" w:w="0"/>
              <w:right w:type="dxa" w:w="108"/>
            </w:tcMar>
            <w:vAlign w:val="bottom"/>
          </w:tcPr>
          <w:p>
            <w:pPr>
              <w:pStyle w:val="style0"/>
              <w:jc w:val="center"/>
            </w:pPr>
            <w:r>
              <w:rPr>
                <w:sz w:val="20"/>
                <w:szCs w:val="20"/>
              </w:rPr>
              <w:t>0.27</w:t>
            </w:r>
          </w:p>
        </w:tc>
        <w:tc>
          <w:tcPr>
            <w:tcW w:type="dxa" w:w="285"/>
            <w:tcBorders/>
            <w:shd w:fill="FFFFFF" w:val="clear"/>
            <w:tcMar>
              <w:top w:type="dxa" w:w="0"/>
              <w:left w:type="dxa" w:w="108"/>
              <w:bottom w:type="dxa" w:w="0"/>
              <w:right w:type="dxa" w:w="108"/>
            </w:tcMar>
            <w:vAlign w:val="bottom"/>
          </w:tcPr>
          <w:p>
            <w:pPr>
              <w:pStyle w:val="style0"/>
              <w:jc w:val="center"/>
            </w:pPr>
            <w:r>
              <w:rPr>
                <w:sz w:val="20"/>
                <w:szCs w:val="20"/>
              </w:rPr>
            </w:r>
          </w:p>
        </w:tc>
        <w:tc>
          <w:tcPr>
            <w:tcW w:type="dxa" w:w="799"/>
            <w:tcBorders/>
            <w:shd w:fill="FFFFFF" w:val="clear"/>
            <w:tcMar>
              <w:top w:type="dxa" w:w="0"/>
              <w:left w:type="dxa" w:w="108"/>
              <w:bottom w:type="dxa" w:w="0"/>
              <w:right w:type="dxa" w:w="108"/>
            </w:tcMar>
            <w:vAlign w:val="bottom"/>
          </w:tcPr>
          <w:p>
            <w:pPr>
              <w:pStyle w:val="style0"/>
              <w:jc w:val="center"/>
            </w:pPr>
            <w:r>
              <w:rPr>
                <w:sz w:val="20"/>
                <w:szCs w:val="20"/>
              </w:rPr>
              <w:t>0.47</w:t>
            </w:r>
          </w:p>
        </w:tc>
        <w:tc>
          <w:tcPr>
            <w:tcW w:type="dxa" w:w="844"/>
            <w:tcBorders/>
            <w:shd w:fill="FFFFFF" w:val="clear"/>
            <w:tcMar>
              <w:top w:type="dxa" w:w="0"/>
              <w:left w:type="dxa" w:w="108"/>
              <w:bottom w:type="dxa" w:w="0"/>
              <w:right w:type="dxa" w:w="108"/>
            </w:tcMar>
            <w:vAlign w:val="bottom"/>
          </w:tcPr>
          <w:p>
            <w:pPr>
              <w:pStyle w:val="style0"/>
              <w:jc w:val="center"/>
            </w:pPr>
            <w:r>
              <w:rPr>
                <w:sz w:val="20"/>
                <w:szCs w:val="20"/>
              </w:rPr>
              <w:t>0.53</w:t>
            </w:r>
          </w:p>
        </w:tc>
        <w:tc>
          <w:tcPr>
            <w:tcW w:type="dxa" w:w="800"/>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c>
          <w:tcPr>
            <w:tcW w:type="dxa" w:w="824"/>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r>
      <w:tr>
        <w:trPr>
          <w:trHeight w:hRule="atLeast" w:val="255"/>
          <w:cantSplit w:val="false"/>
        </w:trPr>
        <w:tc>
          <w:tcPr>
            <w:tcW w:type="dxa" w:w="772"/>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c>
          <w:tcPr>
            <w:tcW w:type="dxa" w:w="711"/>
            <w:tcBorders/>
            <w:shd w:fill="FFFFFF" w:val="clear"/>
            <w:tcMar>
              <w:top w:type="dxa" w:w="0"/>
              <w:left w:type="dxa" w:w="108"/>
              <w:bottom w:type="dxa" w:w="0"/>
              <w:right w:type="dxa" w:w="108"/>
            </w:tcMar>
            <w:vAlign w:val="bottom"/>
          </w:tcPr>
          <w:p>
            <w:pPr>
              <w:pStyle w:val="style0"/>
              <w:jc w:val="right"/>
            </w:pPr>
            <w:r>
              <w:rPr>
                <w:sz w:val="20"/>
                <w:szCs w:val="20"/>
              </w:rPr>
            </w:r>
          </w:p>
        </w:tc>
        <w:tc>
          <w:tcPr>
            <w:tcW w:type="dxa" w:w="828"/>
            <w:tcBorders/>
            <w:shd w:fill="FFFFFF" w:val="clear"/>
            <w:tcMar>
              <w:top w:type="dxa" w:w="0"/>
              <w:left w:type="dxa" w:w="108"/>
              <w:bottom w:type="dxa" w:w="0"/>
              <w:right w:type="dxa" w:w="108"/>
            </w:tcMar>
            <w:vAlign w:val="bottom"/>
          </w:tcPr>
          <w:p>
            <w:pPr>
              <w:pStyle w:val="style0"/>
              <w:jc w:val="center"/>
            </w:pPr>
            <w:r>
              <w:rPr>
                <w:sz w:val="20"/>
                <w:szCs w:val="20"/>
              </w:rPr>
              <w:t>2004</w:t>
            </w:r>
          </w:p>
        </w:tc>
        <w:tc>
          <w:tcPr>
            <w:tcW w:type="dxa" w:w="751"/>
            <w:tcBorders/>
            <w:shd w:fill="FFFFFF" w:val="clear"/>
            <w:tcMar>
              <w:top w:type="dxa" w:w="0"/>
              <w:left w:type="dxa" w:w="108"/>
              <w:bottom w:type="dxa" w:w="0"/>
              <w:right w:type="dxa" w:w="108"/>
            </w:tcMar>
            <w:vAlign w:val="bottom"/>
          </w:tcPr>
          <w:p>
            <w:pPr>
              <w:pStyle w:val="style0"/>
              <w:jc w:val="center"/>
            </w:pPr>
            <w:r>
              <w:rPr>
                <w:sz w:val="20"/>
                <w:szCs w:val="20"/>
              </w:rPr>
              <w:t>0.7</w:t>
            </w:r>
          </w:p>
        </w:tc>
        <w:tc>
          <w:tcPr>
            <w:tcW w:type="dxa" w:w="844"/>
            <w:tcBorders/>
            <w:shd w:fill="FFFFFF" w:val="clear"/>
            <w:tcMar>
              <w:top w:type="dxa" w:w="0"/>
              <w:left w:type="dxa" w:w="108"/>
              <w:bottom w:type="dxa" w:w="0"/>
              <w:right w:type="dxa" w:w="108"/>
            </w:tcMar>
            <w:vAlign w:val="bottom"/>
          </w:tcPr>
          <w:p>
            <w:pPr>
              <w:pStyle w:val="style0"/>
              <w:jc w:val="center"/>
            </w:pPr>
            <w:r>
              <w:rPr>
                <w:sz w:val="20"/>
                <w:szCs w:val="20"/>
              </w:rPr>
              <w:t>0.3</w:t>
            </w:r>
          </w:p>
        </w:tc>
        <w:tc>
          <w:tcPr>
            <w:tcW w:type="dxa" w:w="285"/>
            <w:tcBorders/>
            <w:shd w:fill="FFFFFF" w:val="clear"/>
            <w:tcMar>
              <w:top w:type="dxa" w:w="0"/>
              <w:left w:type="dxa" w:w="108"/>
              <w:bottom w:type="dxa" w:w="0"/>
              <w:right w:type="dxa" w:w="108"/>
            </w:tcMar>
            <w:vAlign w:val="bottom"/>
          </w:tcPr>
          <w:p>
            <w:pPr>
              <w:pStyle w:val="style0"/>
              <w:jc w:val="center"/>
            </w:pPr>
            <w:r>
              <w:rPr>
                <w:sz w:val="20"/>
                <w:szCs w:val="20"/>
              </w:rPr>
            </w:r>
          </w:p>
        </w:tc>
        <w:tc>
          <w:tcPr>
            <w:tcW w:type="dxa" w:w="799"/>
            <w:tcBorders/>
            <w:shd w:fill="FFFFFF" w:val="clear"/>
            <w:tcMar>
              <w:top w:type="dxa" w:w="0"/>
              <w:left w:type="dxa" w:w="108"/>
              <w:bottom w:type="dxa" w:w="0"/>
              <w:right w:type="dxa" w:w="108"/>
            </w:tcMar>
            <w:vAlign w:val="bottom"/>
          </w:tcPr>
          <w:p>
            <w:pPr>
              <w:pStyle w:val="style0"/>
              <w:jc w:val="center"/>
            </w:pPr>
            <w:r>
              <w:rPr>
                <w:sz w:val="20"/>
                <w:szCs w:val="20"/>
              </w:rPr>
              <w:t>0.69</w:t>
            </w:r>
          </w:p>
        </w:tc>
        <w:tc>
          <w:tcPr>
            <w:tcW w:type="dxa" w:w="844"/>
            <w:tcBorders/>
            <w:shd w:fill="FFFFFF" w:val="clear"/>
            <w:tcMar>
              <w:top w:type="dxa" w:w="0"/>
              <w:left w:type="dxa" w:w="108"/>
              <w:bottom w:type="dxa" w:w="0"/>
              <w:right w:type="dxa" w:w="108"/>
            </w:tcMar>
            <w:vAlign w:val="bottom"/>
          </w:tcPr>
          <w:p>
            <w:pPr>
              <w:pStyle w:val="style0"/>
              <w:jc w:val="center"/>
            </w:pPr>
            <w:r>
              <w:rPr>
                <w:sz w:val="20"/>
                <w:szCs w:val="20"/>
              </w:rPr>
              <w:t>0.31</w:t>
            </w:r>
          </w:p>
        </w:tc>
        <w:tc>
          <w:tcPr>
            <w:tcW w:type="dxa" w:w="800"/>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c>
          <w:tcPr>
            <w:tcW w:type="dxa" w:w="824"/>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r>
      <w:tr>
        <w:trPr>
          <w:trHeight w:hRule="atLeast" w:val="255"/>
          <w:cantSplit w:val="false"/>
        </w:trPr>
        <w:tc>
          <w:tcPr>
            <w:tcW w:type="dxa" w:w="772"/>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c>
          <w:tcPr>
            <w:tcW w:type="dxa" w:w="711"/>
            <w:tcBorders/>
            <w:shd w:fill="FFFFFF" w:val="clear"/>
            <w:tcMar>
              <w:top w:type="dxa" w:w="0"/>
              <w:left w:type="dxa" w:w="108"/>
              <w:bottom w:type="dxa" w:w="0"/>
              <w:right w:type="dxa" w:w="108"/>
            </w:tcMar>
            <w:vAlign w:val="bottom"/>
          </w:tcPr>
          <w:p>
            <w:pPr>
              <w:pStyle w:val="style0"/>
              <w:jc w:val="right"/>
            </w:pPr>
            <w:r>
              <w:rPr>
                <w:sz w:val="20"/>
                <w:szCs w:val="20"/>
              </w:rPr>
            </w:r>
          </w:p>
        </w:tc>
        <w:tc>
          <w:tcPr>
            <w:tcW w:type="dxa" w:w="828"/>
            <w:tcBorders/>
            <w:shd w:fill="FFFFFF" w:val="clear"/>
            <w:tcMar>
              <w:top w:type="dxa" w:w="0"/>
              <w:left w:type="dxa" w:w="108"/>
              <w:bottom w:type="dxa" w:w="0"/>
              <w:right w:type="dxa" w:w="108"/>
            </w:tcMar>
            <w:vAlign w:val="bottom"/>
          </w:tcPr>
          <w:p>
            <w:pPr>
              <w:pStyle w:val="style0"/>
              <w:jc w:val="center"/>
            </w:pPr>
            <w:r>
              <w:rPr>
                <w:sz w:val="20"/>
                <w:szCs w:val="20"/>
              </w:rPr>
              <w:t>2005</w:t>
            </w:r>
          </w:p>
        </w:tc>
        <w:tc>
          <w:tcPr>
            <w:tcW w:type="dxa" w:w="751"/>
            <w:tcBorders/>
            <w:shd w:fill="FFFFFF" w:val="clear"/>
            <w:tcMar>
              <w:top w:type="dxa" w:w="0"/>
              <w:left w:type="dxa" w:w="108"/>
              <w:bottom w:type="dxa" w:w="0"/>
              <w:right w:type="dxa" w:w="108"/>
            </w:tcMar>
            <w:vAlign w:val="bottom"/>
          </w:tcPr>
          <w:p>
            <w:pPr>
              <w:pStyle w:val="style0"/>
              <w:jc w:val="center"/>
            </w:pPr>
            <w:r>
              <w:rPr>
                <w:sz w:val="20"/>
                <w:szCs w:val="20"/>
              </w:rPr>
              <w:t>0.51</w:t>
            </w:r>
          </w:p>
        </w:tc>
        <w:tc>
          <w:tcPr>
            <w:tcW w:type="dxa" w:w="844"/>
            <w:tcBorders/>
            <w:shd w:fill="FFFFFF" w:val="clear"/>
            <w:tcMar>
              <w:top w:type="dxa" w:w="0"/>
              <w:left w:type="dxa" w:w="108"/>
              <w:bottom w:type="dxa" w:w="0"/>
              <w:right w:type="dxa" w:w="108"/>
            </w:tcMar>
            <w:vAlign w:val="bottom"/>
          </w:tcPr>
          <w:p>
            <w:pPr>
              <w:pStyle w:val="style0"/>
              <w:jc w:val="center"/>
            </w:pPr>
            <w:r>
              <w:rPr>
                <w:sz w:val="20"/>
                <w:szCs w:val="20"/>
              </w:rPr>
              <w:t>0.49</w:t>
            </w:r>
          </w:p>
        </w:tc>
        <w:tc>
          <w:tcPr>
            <w:tcW w:type="dxa" w:w="285"/>
            <w:tcBorders/>
            <w:shd w:fill="FFFFFF" w:val="clear"/>
            <w:tcMar>
              <w:top w:type="dxa" w:w="0"/>
              <w:left w:type="dxa" w:w="108"/>
              <w:bottom w:type="dxa" w:w="0"/>
              <w:right w:type="dxa" w:w="108"/>
            </w:tcMar>
            <w:vAlign w:val="bottom"/>
          </w:tcPr>
          <w:p>
            <w:pPr>
              <w:pStyle w:val="style0"/>
              <w:jc w:val="center"/>
            </w:pPr>
            <w:r>
              <w:rPr>
                <w:sz w:val="20"/>
                <w:szCs w:val="20"/>
              </w:rPr>
            </w:r>
          </w:p>
        </w:tc>
        <w:tc>
          <w:tcPr>
            <w:tcW w:type="dxa" w:w="799"/>
            <w:tcBorders/>
            <w:shd w:fill="FFFFFF" w:val="clear"/>
            <w:tcMar>
              <w:top w:type="dxa" w:w="0"/>
              <w:left w:type="dxa" w:w="108"/>
              <w:bottom w:type="dxa" w:w="0"/>
              <w:right w:type="dxa" w:w="108"/>
            </w:tcMar>
            <w:vAlign w:val="bottom"/>
          </w:tcPr>
          <w:p>
            <w:pPr>
              <w:pStyle w:val="style0"/>
              <w:jc w:val="center"/>
            </w:pPr>
            <w:r>
              <w:rPr>
                <w:sz w:val="20"/>
                <w:szCs w:val="20"/>
              </w:rPr>
              <w:t>0.48</w:t>
            </w:r>
          </w:p>
        </w:tc>
        <w:tc>
          <w:tcPr>
            <w:tcW w:type="dxa" w:w="844"/>
            <w:tcBorders/>
            <w:shd w:fill="FFFFFF" w:val="clear"/>
            <w:tcMar>
              <w:top w:type="dxa" w:w="0"/>
              <w:left w:type="dxa" w:w="108"/>
              <w:bottom w:type="dxa" w:w="0"/>
              <w:right w:type="dxa" w:w="108"/>
            </w:tcMar>
            <w:vAlign w:val="bottom"/>
          </w:tcPr>
          <w:p>
            <w:pPr>
              <w:pStyle w:val="style0"/>
              <w:jc w:val="center"/>
            </w:pPr>
            <w:r>
              <w:rPr>
                <w:sz w:val="20"/>
                <w:szCs w:val="20"/>
              </w:rPr>
              <w:t>0.52</w:t>
            </w:r>
          </w:p>
        </w:tc>
        <w:tc>
          <w:tcPr>
            <w:tcW w:type="dxa" w:w="800"/>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c>
          <w:tcPr>
            <w:tcW w:type="dxa" w:w="824"/>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r>
      <w:tr>
        <w:trPr>
          <w:trHeight w:hRule="atLeast" w:val="255"/>
          <w:cantSplit w:val="false"/>
        </w:trPr>
        <w:tc>
          <w:tcPr>
            <w:tcW w:type="dxa" w:w="772"/>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c>
          <w:tcPr>
            <w:tcW w:type="dxa" w:w="711"/>
            <w:tcBorders/>
            <w:shd w:fill="FFFFFF" w:val="clear"/>
            <w:tcMar>
              <w:top w:type="dxa" w:w="0"/>
              <w:left w:type="dxa" w:w="108"/>
              <w:bottom w:type="dxa" w:w="0"/>
              <w:right w:type="dxa" w:w="108"/>
            </w:tcMar>
            <w:vAlign w:val="bottom"/>
          </w:tcPr>
          <w:p>
            <w:pPr>
              <w:pStyle w:val="style0"/>
              <w:jc w:val="right"/>
            </w:pPr>
            <w:r>
              <w:rPr>
                <w:sz w:val="20"/>
                <w:szCs w:val="20"/>
              </w:rPr>
            </w:r>
          </w:p>
        </w:tc>
        <w:tc>
          <w:tcPr>
            <w:tcW w:type="dxa" w:w="828"/>
            <w:tcBorders/>
            <w:shd w:fill="FFFFFF" w:val="clear"/>
            <w:tcMar>
              <w:top w:type="dxa" w:w="0"/>
              <w:left w:type="dxa" w:w="108"/>
              <w:bottom w:type="dxa" w:w="0"/>
              <w:right w:type="dxa" w:w="108"/>
            </w:tcMar>
            <w:vAlign w:val="bottom"/>
          </w:tcPr>
          <w:p>
            <w:pPr>
              <w:pStyle w:val="style0"/>
              <w:jc w:val="center"/>
            </w:pPr>
            <w:r>
              <w:rPr>
                <w:sz w:val="20"/>
                <w:szCs w:val="20"/>
              </w:rPr>
              <w:t>2006</w:t>
            </w:r>
          </w:p>
        </w:tc>
        <w:tc>
          <w:tcPr>
            <w:tcW w:type="dxa" w:w="751"/>
            <w:tcBorders/>
            <w:shd w:fill="FFFFFF" w:val="clear"/>
            <w:tcMar>
              <w:top w:type="dxa" w:w="0"/>
              <w:left w:type="dxa" w:w="108"/>
              <w:bottom w:type="dxa" w:w="0"/>
              <w:right w:type="dxa" w:w="108"/>
            </w:tcMar>
            <w:vAlign w:val="bottom"/>
          </w:tcPr>
          <w:p>
            <w:pPr>
              <w:pStyle w:val="style0"/>
              <w:jc w:val="center"/>
            </w:pPr>
            <w:r>
              <w:rPr>
                <w:sz w:val="20"/>
                <w:szCs w:val="20"/>
              </w:rPr>
              <w:t>0.39</w:t>
            </w:r>
          </w:p>
        </w:tc>
        <w:tc>
          <w:tcPr>
            <w:tcW w:type="dxa" w:w="844"/>
            <w:tcBorders/>
            <w:shd w:fill="FFFFFF" w:val="clear"/>
            <w:tcMar>
              <w:top w:type="dxa" w:w="0"/>
              <w:left w:type="dxa" w:w="108"/>
              <w:bottom w:type="dxa" w:w="0"/>
              <w:right w:type="dxa" w:w="108"/>
            </w:tcMar>
            <w:vAlign w:val="bottom"/>
          </w:tcPr>
          <w:p>
            <w:pPr>
              <w:pStyle w:val="style0"/>
              <w:jc w:val="center"/>
            </w:pPr>
            <w:r>
              <w:rPr>
                <w:sz w:val="20"/>
                <w:szCs w:val="20"/>
              </w:rPr>
              <w:t>0.61</w:t>
            </w:r>
          </w:p>
        </w:tc>
        <w:tc>
          <w:tcPr>
            <w:tcW w:type="dxa" w:w="285"/>
            <w:tcBorders/>
            <w:shd w:fill="FFFFFF" w:val="clear"/>
            <w:tcMar>
              <w:top w:type="dxa" w:w="0"/>
              <w:left w:type="dxa" w:w="108"/>
              <w:bottom w:type="dxa" w:w="0"/>
              <w:right w:type="dxa" w:w="108"/>
            </w:tcMar>
            <w:vAlign w:val="bottom"/>
          </w:tcPr>
          <w:p>
            <w:pPr>
              <w:pStyle w:val="style0"/>
              <w:jc w:val="center"/>
            </w:pPr>
            <w:r>
              <w:rPr>
                <w:sz w:val="20"/>
                <w:szCs w:val="20"/>
              </w:rPr>
            </w:r>
          </w:p>
        </w:tc>
        <w:tc>
          <w:tcPr>
            <w:tcW w:type="dxa" w:w="799"/>
            <w:tcBorders/>
            <w:shd w:fill="FFFFFF" w:val="clear"/>
            <w:tcMar>
              <w:top w:type="dxa" w:w="0"/>
              <w:left w:type="dxa" w:w="108"/>
              <w:bottom w:type="dxa" w:w="0"/>
              <w:right w:type="dxa" w:w="108"/>
            </w:tcMar>
            <w:vAlign w:val="bottom"/>
          </w:tcPr>
          <w:p>
            <w:pPr>
              <w:pStyle w:val="style0"/>
              <w:jc w:val="center"/>
            </w:pPr>
            <w:r>
              <w:rPr>
                <w:sz w:val="20"/>
                <w:szCs w:val="20"/>
              </w:rPr>
              <w:t>0.32</w:t>
            </w:r>
          </w:p>
        </w:tc>
        <w:tc>
          <w:tcPr>
            <w:tcW w:type="dxa" w:w="844"/>
            <w:tcBorders/>
            <w:shd w:fill="FFFFFF" w:val="clear"/>
            <w:tcMar>
              <w:top w:type="dxa" w:w="0"/>
              <w:left w:type="dxa" w:w="108"/>
              <w:bottom w:type="dxa" w:w="0"/>
              <w:right w:type="dxa" w:w="108"/>
            </w:tcMar>
            <w:vAlign w:val="bottom"/>
          </w:tcPr>
          <w:p>
            <w:pPr>
              <w:pStyle w:val="style0"/>
              <w:jc w:val="center"/>
            </w:pPr>
            <w:r>
              <w:rPr>
                <w:sz w:val="20"/>
                <w:szCs w:val="20"/>
              </w:rPr>
              <w:t>0.68</w:t>
            </w:r>
          </w:p>
        </w:tc>
        <w:tc>
          <w:tcPr>
            <w:tcW w:type="dxa" w:w="800"/>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c>
          <w:tcPr>
            <w:tcW w:type="dxa" w:w="824"/>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r>
      <w:tr>
        <w:trPr>
          <w:trHeight w:hRule="atLeast" w:val="255"/>
          <w:cantSplit w:val="false"/>
        </w:trPr>
        <w:tc>
          <w:tcPr>
            <w:tcW w:type="dxa" w:w="772"/>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c>
          <w:tcPr>
            <w:tcW w:type="dxa" w:w="711"/>
            <w:tcBorders/>
            <w:shd w:fill="FFFFFF" w:val="clear"/>
            <w:tcMar>
              <w:top w:type="dxa" w:w="0"/>
              <w:left w:type="dxa" w:w="108"/>
              <w:bottom w:type="dxa" w:w="0"/>
              <w:right w:type="dxa" w:w="108"/>
            </w:tcMar>
            <w:vAlign w:val="bottom"/>
          </w:tcPr>
          <w:p>
            <w:pPr>
              <w:pStyle w:val="style0"/>
              <w:jc w:val="right"/>
            </w:pPr>
            <w:r>
              <w:rPr>
                <w:sz w:val="20"/>
                <w:szCs w:val="20"/>
              </w:rPr>
            </w:r>
          </w:p>
        </w:tc>
        <w:tc>
          <w:tcPr>
            <w:tcW w:type="dxa" w:w="828"/>
            <w:tcBorders/>
            <w:shd w:fill="FFFFFF" w:val="clear"/>
            <w:tcMar>
              <w:top w:type="dxa" w:w="0"/>
              <w:left w:type="dxa" w:w="108"/>
              <w:bottom w:type="dxa" w:w="0"/>
              <w:right w:type="dxa" w:w="108"/>
            </w:tcMar>
            <w:vAlign w:val="bottom"/>
          </w:tcPr>
          <w:p>
            <w:pPr>
              <w:pStyle w:val="style0"/>
              <w:jc w:val="center"/>
            </w:pPr>
            <w:r>
              <w:rPr>
                <w:sz w:val="20"/>
                <w:szCs w:val="20"/>
              </w:rPr>
              <w:t>2007</w:t>
            </w:r>
          </w:p>
        </w:tc>
        <w:tc>
          <w:tcPr>
            <w:tcW w:type="dxa" w:w="751"/>
            <w:tcBorders/>
            <w:shd w:fill="FFFFFF" w:val="clear"/>
            <w:tcMar>
              <w:top w:type="dxa" w:w="0"/>
              <w:left w:type="dxa" w:w="108"/>
              <w:bottom w:type="dxa" w:w="0"/>
              <w:right w:type="dxa" w:w="108"/>
            </w:tcMar>
            <w:vAlign w:val="bottom"/>
          </w:tcPr>
          <w:p>
            <w:pPr>
              <w:pStyle w:val="style0"/>
              <w:jc w:val="center"/>
            </w:pPr>
            <w:r>
              <w:rPr>
                <w:sz w:val="20"/>
                <w:szCs w:val="20"/>
              </w:rPr>
              <w:t>0.45</w:t>
            </w:r>
          </w:p>
        </w:tc>
        <w:tc>
          <w:tcPr>
            <w:tcW w:type="dxa" w:w="844"/>
            <w:tcBorders/>
            <w:shd w:fill="FFFFFF" w:val="clear"/>
            <w:tcMar>
              <w:top w:type="dxa" w:w="0"/>
              <w:left w:type="dxa" w:w="108"/>
              <w:bottom w:type="dxa" w:w="0"/>
              <w:right w:type="dxa" w:w="108"/>
            </w:tcMar>
            <w:vAlign w:val="bottom"/>
          </w:tcPr>
          <w:p>
            <w:pPr>
              <w:pStyle w:val="style0"/>
              <w:jc w:val="center"/>
            </w:pPr>
            <w:r>
              <w:rPr>
                <w:sz w:val="20"/>
                <w:szCs w:val="20"/>
              </w:rPr>
              <w:t>0.55</w:t>
            </w:r>
          </w:p>
        </w:tc>
        <w:tc>
          <w:tcPr>
            <w:tcW w:type="dxa" w:w="285"/>
            <w:tcBorders/>
            <w:shd w:fill="FFFFFF" w:val="clear"/>
            <w:tcMar>
              <w:top w:type="dxa" w:w="0"/>
              <w:left w:type="dxa" w:w="108"/>
              <w:bottom w:type="dxa" w:w="0"/>
              <w:right w:type="dxa" w:w="108"/>
            </w:tcMar>
            <w:vAlign w:val="bottom"/>
          </w:tcPr>
          <w:p>
            <w:pPr>
              <w:pStyle w:val="style0"/>
              <w:jc w:val="center"/>
            </w:pPr>
            <w:r>
              <w:rPr>
                <w:sz w:val="20"/>
                <w:szCs w:val="20"/>
              </w:rPr>
            </w:r>
          </w:p>
        </w:tc>
        <w:tc>
          <w:tcPr>
            <w:tcW w:type="dxa" w:w="799"/>
            <w:tcBorders/>
            <w:shd w:fill="FFFFFF" w:val="clear"/>
            <w:tcMar>
              <w:top w:type="dxa" w:w="0"/>
              <w:left w:type="dxa" w:w="108"/>
              <w:bottom w:type="dxa" w:w="0"/>
              <w:right w:type="dxa" w:w="108"/>
            </w:tcMar>
            <w:vAlign w:val="bottom"/>
          </w:tcPr>
          <w:p>
            <w:pPr>
              <w:pStyle w:val="style0"/>
              <w:jc w:val="center"/>
            </w:pPr>
            <w:r>
              <w:rPr>
                <w:sz w:val="20"/>
                <w:szCs w:val="20"/>
              </w:rPr>
              <w:t>0.41</w:t>
            </w:r>
          </w:p>
        </w:tc>
        <w:tc>
          <w:tcPr>
            <w:tcW w:type="dxa" w:w="844"/>
            <w:tcBorders/>
            <w:shd w:fill="FFFFFF" w:val="clear"/>
            <w:tcMar>
              <w:top w:type="dxa" w:w="0"/>
              <w:left w:type="dxa" w:w="108"/>
              <w:bottom w:type="dxa" w:w="0"/>
              <w:right w:type="dxa" w:w="108"/>
            </w:tcMar>
            <w:vAlign w:val="bottom"/>
          </w:tcPr>
          <w:p>
            <w:pPr>
              <w:pStyle w:val="style0"/>
              <w:jc w:val="center"/>
            </w:pPr>
            <w:r>
              <w:rPr>
                <w:sz w:val="20"/>
                <w:szCs w:val="20"/>
              </w:rPr>
              <w:t>0.59</w:t>
            </w:r>
          </w:p>
        </w:tc>
        <w:tc>
          <w:tcPr>
            <w:tcW w:type="dxa" w:w="800"/>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c>
          <w:tcPr>
            <w:tcW w:type="dxa" w:w="824"/>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r>
      <w:tr>
        <w:trPr>
          <w:trHeight w:hRule="atLeast" w:val="255"/>
          <w:cantSplit w:val="false"/>
        </w:trPr>
        <w:tc>
          <w:tcPr>
            <w:tcW w:type="dxa" w:w="772"/>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c>
          <w:tcPr>
            <w:tcW w:type="dxa" w:w="711"/>
            <w:tcBorders/>
            <w:shd w:fill="FFFFFF" w:val="clear"/>
            <w:tcMar>
              <w:top w:type="dxa" w:w="0"/>
              <w:left w:type="dxa" w:w="108"/>
              <w:bottom w:type="dxa" w:w="0"/>
              <w:right w:type="dxa" w:w="108"/>
            </w:tcMar>
            <w:vAlign w:val="bottom"/>
          </w:tcPr>
          <w:p>
            <w:pPr>
              <w:pStyle w:val="style0"/>
              <w:jc w:val="right"/>
            </w:pPr>
            <w:r>
              <w:rPr>
                <w:sz w:val="20"/>
                <w:szCs w:val="20"/>
              </w:rPr>
            </w:r>
          </w:p>
        </w:tc>
        <w:tc>
          <w:tcPr>
            <w:tcW w:type="dxa" w:w="828"/>
            <w:tcBorders/>
            <w:shd w:fill="FFFFFF" w:val="clear"/>
            <w:tcMar>
              <w:top w:type="dxa" w:w="0"/>
              <w:left w:type="dxa" w:w="108"/>
              <w:bottom w:type="dxa" w:w="0"/>
              <w:right w:type="dxa" w:w="108"/>
            </w:tcMar>
            <w:vAlign w:val="bottom"/>
          </w:tcPr>
          <w:p>
            <w:pPr>
              <w:pStyle w:val="style0"/>
              <w:jc w:val="center"/>
            </w:pPr>
            <w:r>
              <w:rPr>
                <w:sz w:val="20"/>
                <w:szCs w:val="20"/>
              </w:rPr>
              <w:t>2008</w:t>
            </w:r>
          </w:p>
        </w:tc>
        <w:tc>
          <w:tcPr>
            <w:tcW w:type="dxa" w:w="751"/>
            <w:tcBorders/>
            <w:shd w:fill="FFFFFF" w:val="clear"/>
            <w:tcMar>
              <w:top w:type="dxa" w:w="0"/>
              <w:left w:type="dxa" w:w="108"/>
              <w:bottom w:type="dxa" w:w="0"/>
              <w:right w:type="dxa" w:w="108"/>
            </w:tcMar>
            <w:vAlign w:val="bottom"/>
          </w:tcPr>
          <w:p>
            <w:pPr>
              <w:pStyle w:val="style0"/>
              <w:jc w:val="center"/>
            </w:pPr>
            <w:r>
              <w:rPr>
                <w:sz w:val="20"/>
                <w:szCs w:val="20"/>
              </w:rPr>
              <w:t>0.24</w:t>
            </w:r>
          </w:p>
        </w:tc>
        <w:tc>
          <w:tcPr>
            <w:tcW w:type="dxa" w:w="844"/>
            <w:tcBorders/>
            <w:shd w:fill="FFFFFF" w:val="clear"/>
            <w:tcMar>
              <w:top w:type="dxa" w:w="0"/>
              <w:left w:type="dxa" w:w="108"/>
              <w:bottom w:type="dxa" w:w="0"/>
              <w:right w:type="dxa" w:w="108"/>
            </w:tcMar>
            <w:vAlign w:val="bottom"/>
          </w:tcPr>
          <w:p>
            <w:pPr>
              <w:pStyle w:val="style0"/>
              <w:jc w:val="center"/>
            </w:pPr>
            <w:r>
              <w:rPr>
                <w:sz w:val="20"/>
                <w:szCs w:val="20"/>
              </w:rPr>
              <w:t>0.76</w:t>
            </w:r>
          </w:p>
        </w:tc>
        <w:tc>
          <w:tcPr>
            <w:tcW w:type="dxa" w:w="285"/>
            <w:tcBorders/>
            <w:shd w:fill="FFFFFF" w:val="clear"/>
            <w:tcMar>
              <w:top w:type="dxa" w:w="0"/>
              <w:left w:type="dxa" w:w="108"/>
              <w:bottom w:type="dxa" w:w="0"/>
              <w:right w:type="dxa" w:w="108"/>
            </w:tcMar>
            <w:vAlign w:val="bottom"/>
          </w:tcPr>
          <w:p>
            <w:pPr>
              <w:pStyle w:val="style0"/>
              <w:jc w:val="center"/>
            </w:pPr>
            <w:r>
              <w:rPr>
                <w:sz w:val="20"/>
                <w:szCs w:val="20"/>
              </w:rPr>
            </w:r>
          </w:p>
        </w:tc>
        <w:tc>
          <w:tcPr>
            <w:tcW w:type="dxa" w:w="799"/>
            <w:tcBorders/>
            <w:shd w:fill="FFFFFF" w:val="clear"/>
            <w:tcMar>
              <w:top w:type="dxa" w:w="0"/>
              <w:left w:type="dxa" w:w="108"/>
              <w:bottom w:type="dxa" w:w="0"/>
              <w:right w:type="dxa" w:w="108"/>
            </w:tcMar>
            <w:vAlign w:val="bottom"/>
          </w:tcPr>
          <w:p>
            <w:pPr>
              <w:pStyle w:val="style0"/>
              <w:jc w:val="center"/>
            </w:pPr>
            <w:r>
              <w:rPr>
                <w:sz w:val="20"/>
                <w:szCs w:val="20"/>
              </w:rPr>
              <w:t>0.19</w:t>
            </w:r>
          </w:p>
        </w:tc>
        <w:tc>
          <w:tcPr>
            <w:tcW w:type="dxa" w:w="844"/>
            <w:tcBorders/>
            <w:shd w:fill="FFFFFF" w:val="clear"/>
            <w:tcMar>
              <w:top w:type="dxa" w:w="0"/>
              <w:left w:type="dxa" w:w="108"/>
              <w:bottom w:type="dxa" w:w="0"/>
              <w:right w:type="dxa" w:w="108"/>
            </w:tcMar>
            <w:vAlign w:val="bottom"/>
          </w:tcPr>
          <w:p>
            <w:pPr>
              <w:pStyle w:val="style0"/>
              <w:jc w:val="center"/>
            </w:pPr>
            <w:r>
              <w:rPr>
                <w:sz w:val="20"/>
                <w:szCs w:val="20"/>
              </w:rPr>
              <w:t>0.81</w:t>
            </w:r>
          </w:p>
        </w:tc>
        <w:tc>
          <w:tcPr>
            <w:tcW w:type="dxa" w:w="800"/>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c>
          <w:tcPr>
            <w:tcW w:type="dxa" w:w="824"/>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r>
      <w:tr>
        <w:trPr>
          <w:trHeight w:hRule="atLeast" w:val="255"/>
          <w:cantSplit w:val="false"/>
        </w:trPr>
        <w:tc>
          <w:tcPr>
            <w:tcW w:type="dxa" w:w="772"/>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c>
          <w:tcPr>
            <w:tcW w:type="dxa" w:w="711"/>
            <w:tcBorders/>
            <w:shd w:fill="FFFFFF" w:val="clear"/>
            <w:tcMar>
              <w:top w:type="dxa" w:w="0"/>
              <w:left w:type="dxa" w:w="108"/>
              <w:bottom w:type="dxa" w:w="0"/>
              <w:right w:type="dxa" w:w="108"/>
            </w:tcMar>
            <w:vAlign w:val="bottom"/>
          </w:tcPr>
          <w:p>
            <w:pPr>
              <w:pStyle w:val="style0"/>
              <w:jc w:val="right"/>
            </w:pPr>
            <w:r>
              <w:rPr>
                <w:sz w:val="20"/>
                <w:szCs w:val="20"/>
              </w:rPr>
            </w:r>
          </w:p>
        </w:tc>
        <w:tc>
          <w:tcPr>
            <w:tcW w:type="dxa" w:w="828"/>
            <w:tcBorders/>
            <w:shd w:fill="FFFFFF" w:val="clear"/>
            <w:tcMar>
              <w:top w:type="dxa" w:w="0"/>
              <w:left w:type="dxa" w:w="108"/>
              <w:bottom w:type="dxa" w:w="0"/>
              <w:right w:type="dxa" w:w="108"/>
            </w:tcMar>
            <w:vAlign w:val="bottom"/>
          </w:tcPr>
          <w:p>
            <w:pPr>
              <w:pStyle w:val="style0"/>
              <w:jc w:val="center"/>
            </w:pPr>
            <w:r>
              <w:rPr>
                <w:sz w:val="20"/>
                <w:szCs w:val="20"/>
              </w:rPr>
              <w:t>2009</w:t>
            </w:r>
          </w:p>
        </w:tc>
        <w:tc>
          <w:tcPr>
            <w:tcW w:type="dxa" w:w="751"/>
            <w:tcBorders/>
            <w:shd w:fill="FFFFFF" w:val="clear"/>
            <w:tcMar>
              <w:top w:type="dxa" w:w="0"/>
              <w:left w:type="dxa" w:w="108"/>
              <w:bottom w:type="dxa" w:w="0"/>
              <w:right w:type="dxa" w:w="108"/>
            </w:tcMar>
            <w:vAlign w:val="bottom"/>
          </w:tcPr>
          <w:p>
            <w:pPr>
              <w:pStyle w:val="style0"/>
              <w:jc w:val="center"/>
            </w:pPr>
            <w:r>
              <w:rPr>
                <w:sz w:val="20"/>
                <w:szCs w:val="20"/>
              </w:rPr>
              <w:t>0.37</w:t>
            </w:r>
          </w:p>
        </w:tc>
        <w:tc>
          <w:tcPr>
            <w:tcW w:type="dxa" w:w="844"/>
            <w:tcBorders/>
            <w:shd w:fill="FFFFFF" w:val="clear"/>
            <w:tcMar>
              <w:top w:type="dxa" w:w="0"/>
              <w:left w:type="dxa" w:w="108"/>
              <w:bottom w:type="dxa" w:w="0"/>
              <w:right w:type="dxa" w:w="108"/>
            </w:tcMar>
            <w:vAlign w:val="bottom"/>
          </w:tcPr>
          <w:p>
            <w:pPr>
              <w:pStyle w:val="style0"/>
              <w:jc w:val="center"/>
            </w:pPr>
            <w:r>
              <w:rPr>
                <w:sz w:val="20"/>
                <w:szCs w:val="20"/>
              </w:rPr>
              <w:t>0.63</w:t>
            </w:r>
          </w:p>
        </w:tc>
        <w:tc>
          <w:tcPr>
            <w:tcW w:type="dxa" w:w="285"/>
            <w:tcBorders/>
            <w:shd w:fill="FFFFFF" w:val="clear"/>
            <w:tcMar>
              <w:top w:type="dxa" w:w="0"/>
              <w:left w:type="dxa" w:w="108"/>
              <w:bottom w:type="dxa" w:w="0"/>
              <w:right w:type="dxa" w:w="108"/>
            </w:tcMar>
            <w:vAlign w:val="bottom"/>
          </w:tcPr>
          <w:p>
            <w:pPr>
              <w:pStyle w:val="style0"/>
              <w:jc w:val="center"/>
            </w:pPr>
            <w:r>
              <w:rPr>
                <w:sz w:val="20"/>
                <w:szCs w:val="20"/>
              </w:rPr>
            </w:r>
          </w:p>
        </w:tc>
        <w:tc>
          <w:tcPr>
            <w:tcW w:type="dxa" w:w="799"/>
            <w:tcBorders/>
            <w:shd w:fill="FFFFFF" w:val="clear"/>
            <w:tcMar>
              <w:top w:type="dxa" w:w="0"/>
              <w:left w:type="dxa" w:w="108"/>
              <w:bottom w:type="dxa" w:w="0"/>
              <w:right w:type="dxa" w:w="108"/>
            </w:tcMar>
            <w:vAlign w:val="bottom"/>
          </w:tcPr>
          <w:p>
            <w:pPr>
              <w:pStyle w:val="style0"/>
              <w:jc w:val="center"/>
            </w:pPr>
            <w:r>
              <w:rPr>
                <w:sz w:val="20"/>
                <w:szCs w:val="20"/>
              </w:rPr>
              <w:t>0.36</w:t>
            </w:r>
          </w:p>
        </w:tc>
        <w:tc>
          <w:tcPr>
            <w:tcW w:type="dxa" w:w="844"/>
            <w:tcBorders/>
            <w:shd w:fill="FFFFFF" w:val="clear"/>
            <w:tcMar>
              <w:top w:type="dxa" w:w="0"/>
              <w:left w:type="dxa" w:w="108"/>
              <w:bottom w:type="dxa" w:w="0"/>
              <w:right w:type="dxa" w:w="108"/>
            </w:tcMar>
            <w:vAlign w:val="bottom"/>
          </w:tcPr>
          <w:p>
            <w:pPr>
              <w:pStyle w:val="style0"/>
              <w:jc w:val="center"/>
            </w:pPr>
            <w:r>
              <w:rPr>
                <w:sz w:val="20"/>
                <w:szCs w:val="20"/>
              </w:rPr>
              <w:t>0.64</w:t>
            </w:r>
          </w:p>
        </w:tc>
        <w:tc>
          <w:tcPr>
            <w:tcW w:type="dxa" w:w="800"/>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c>
          <w:tcPr>
            <w:tcW w:type="dxa" w:w="824"/>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r>
      <w:tr>
        <w:trPr>
          <w:trHeight w:hRule="atLeast" w:val="270"/>
          <w:cantSplit w:val="false"/>
        </w:trPr>
        <w:tc>
          <w:tcPr>
            <w:tcW w:type="dxa" w:w="772"/>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c>
          <w:tcPr>
            <w:tcW w:type="dxa" w:w="711"/>
            <w:tcBorders/>
            <w:shd w:fill="FFFFFF" w:val="clear"/>
            <w:tcMar>
              <w:top w:type="dxa" w:w="0"/>
              <w:left w:type="dxa" w:w="108"/>
              <w:bottom w:type="dxa" w:w="0"/>
              <w:right w:type="dxa" w:w="108"/>
            </w:tcMar>
            <w:vAlign w:val="bottom"/>
          </w:tcPr>
          <w:p>
            <w:pPr>
              <w:pStyle w:val="style0"/>
              <w:jc w:val="right"/>
            </w:pPr>
            <w:r>
              <w:rPr>
                <w:rFonts w:ascii="Arial" w:cs="Arial" w:hAnsi="Arial"/>
                <w:sz w:val="20"/>
                <w:szCs w:val="20"/>
              </w:rPr>
            </w:r>
          </w:p>
        </w:tc>
        <w:tc>
          <w:tcPr>
            <w:tcW w:type="dxa" w:w="828"/>
            <w:tcBorders>
              <w:bottom w:color="00000A" w:space="0" w:sz="8" w:val="single"/>
            </w:tcBorders>
            <w:shd w:fill="FFFFFF" w:val="clear"/>
            <w:tcMar>
              <w:top w:type="dxa" w:w="0"/>
              <w:left w:type="dxa" w:w="108"/>
              <w:bottom w:type="dxa" w:w="0"/>
              <w:right w:type="dxa" w:w="108"/>
            </w:tcMar>
            <w:vAlign w:val="bottom"/>
          </w:tcPr>
          <w:p>
            <w:pPr>
              <w:pStyle w:val="style0"/>
              <w:jc w:val="center"/>
            </w:pPr>
            <w:r>
              <w:rPr>
                <w:rFonts w:ascii="Arial" w:cs="Arial" w:hAnsi="Arial"/>
                <w:sz w:val="20"/>
                <w:szCs w:val="20"/>
              </w:rPr>
              <w:t>Mean</w:t>
            </w:r>
          </w:p>
        </w:tc>
        <w:tc>
          <w:tcPr>
            <w:tcW w:type="dxa" w:w="751"/>
            <w:tcBorders>
              <w:bottom w:color="00000A" w:space="0" w:sz="8" w:val="single"/>
            </w:tcBorders>
            <w:shd w:fill="FFFFFF" w:val="clear"/>
            <w:tcMar>
              <w:top w:type="dxa" w:w="0"/>
              <w:left w:type="dxa" w:w="108"/>
              <w:bottom w:type="dxa" w:w="0"/>
              <w:right w:type="dxa" w:w="108"/>
            </w:tcMar>
            <w:vAlign w:val="bottom"/>
          </w:tcPr>
          <w:p>
            <w:pPr>
              <w:pStyle w:val="style0"/>
              <w:jc w:val="center"/>
            </w:pPr>
            <w:r>
              <w:rPr>
                <w:sz w:val="20"/>
                <w:szCs w:val="20"/>
              </w:rPr>
              <w:t>0.47</w:t>
            </w:r>
          </w:p>
        </w:tc>
        <w:tc>
          <w:tcPr>
            <w:tcW w:type="dxa" w:w="844"/>
            <w:tcBorders>
              <w:bottom w:color="00000A" w:space="0" w:sz="8" w:val="single"/>
            </w:tcBorders>
            <w:shd w:fill="FFFFFF" w:val="clear"/>
            <w:tcMar>
              <w:top w:type="dxa" w:w="0"/>
              <w:left w:type="dxa" w:w="108"/>
              <w:bottom w:type="dxa" w:w="0"/>
              <w:right w:type="dxa" w:w="108"/>
            </w:tcMar>
            <w:vAlign w:val="bottom"/>
          </w:tcPr>
          <w:p>
            <w:pPr>
              <w:pStyle w:val="style0"/>
              <w:jc w:val="center"/>
            </w:pPr>
            <w:r>
              <w:rPr>
                <w:sz w:val="20"/>
                <w:szCs w:val="20"/>
              </w:rPr>
              <w:t>0.53</w:t>
            </w:r>
          </w:p>
        </w:tc>
        <w:tc>
          <w:tcPr>
            <w:tcW w:type="dxa" w:w="285"/>
            <w:tcBorders>
              <w:bottom w:color="00000A" w:space="0" w:sz="8" w:val="single"/>
            </w:tcBorders>
            <w:shd w:fill="FFFFFF" w:val="clear"/>
            <w:tcMar>
              <w:top w:type="dxa" w:w="0"/>
              <w:left w:type="dxa" w:w="108"/>
              <w:bottom w:type="dxa" w:w="0"/>
              <w:right w:type="dxa" w:w="108"/>
            </w:tcMar>
            <w:vAlign w:val="bottom"/>
          </w:tcPr>
          <w:p>
            <w:pPr>
              <w:pStyle w:val="style0"/>
              <w:jc w:val="center"/>
            </w:pPr>
            <w:r>
              <w:rPr>
                <w:sz w:val="20"/>
                <w:szCs w:val="20"/>
              </w:rPr>
              <w:t> </w:t>
            </w:r>
          </w:p>
        </w:tc>
        <w:tc>
          <w:tcPr>
            <w:tcW w:type="dxa" w:w="799"/>
            <w:tcBorders>
              <w:bottom w:color="00000A" w:space="0" w:sz="8" w:val="single"/>
            </w:tcBorders>
            <w:shd w:fill="FFFFFF" w:val="clear"/>
            <w:tcMar>
              <w:top w:type="dxa" w:w="0"/>
              <w:left w:type="dxa" w:w="108"/>
              <w:bottom w:type="dxa" w:w="0"/>
              <w:right w:type="dxa" w:w="108"/>
            </w:tcMar>
            <w:vAlign w:val="bottom"/>
          </w:tcPr>
          <w:p>
            <w:pPr>
              <w:pStyle w:val="style0"/>
              <w:jc w:val="center"/>
            </w:pPr>
            <w:r>
              <w:rPr>
                <w:sz w:val="20"/>
                <w:szCs w:val="20"/>
              </w:rPr>
              <w:t>0.44</w:t>
            </w:r>
          </w:p>
        </w:tc>
        <w:tc>
          <w:tcPr>
            <w:tcW w:type="dxa" w:w="844"/>
            <w:tcBorders>
              <w:bottom w:color="00000A" w:space="0" w:sz="8" w:val="single"/>
            </w:tcBorders>
            <w:shd w:fill="FFFFFF" w:val="clear"/>
            <w:tcMar>
              <w:top w:type="dxa" w:w="0"/>
              <w:left w:type="dxa" w:w="108"/>
              <w:bottom w:type="dxa" w:w="0"/>
              <w:right w:type="dxa" w:w="108"/>
            </w:tcMar>
            <w:vAlign w:val="bottom"/>
          </w:tcPr>
          <w:p>
            <w:pPr>
              <w:pStyle w:val="style0"/>
              <w:jc w:val="center"/>
            </w:pPr>
            <w:r>
              <w:rPr>
                <w:sz w:val="20"/>
                <w:szCs w:val="20"/>
              </w:rPr>
              <w:t>0.56</w:t>
            </w:r>
          </w:p>
        </w:tc>
        <w:tc>
          <w:tcPr>
            <w:tcW w:type="dxa" w:w="800"/>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c>
          <w:tcPr>
            <w:tcW w:type="dxa" w:w="824"/>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r>
    </w:tbl>
    <w:p>
      <w:pPr>
        <w:pStyle w:val="style0"/>
        <w:jc w:val="center"/>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sectPr>
          <w:footerReference r:id="rId7" w:type="default"/>
          <w:type w:val="nextPage"/>
          <w:pgSz w:h="15840" w:w="12240"/>
          <w:pgMar w:bottom="1999" w:footer="1440" w:gutter="0" w:header="0" w:left="2160" w:right="2160" w:top="1440"/>
          <w:pgNumType w:fmt="decimal"/>
          <w:formProt w:val="false"/>
          <w:textDirection w:val="lrTb"/>
          <w:docGrid w:charSpace="0" w:linePitch="360" w:type="default"/>
        </w:sectPr>
        <w:pStyle w:val="style0"/>
      </w:pPr>
      <w:r>
        <w:rPr/>
      </w:r>
    </w:p>
    <w:p>
      <w:pPr>
        <w:pStyle w:val="style0"/>
      </w:pPr>
      <w:r>
        <w:rPr/>
        <w:t>Table 4-2. Results of Life Table Response Experiments (LTREs) conducted for hoary marmot and collared pika populations in the Ruby Range, Yukon. The hoary marmot LTRE was parameterized with data collected between 1999 and 2004, and between 2007 and 2009. The collared pika LTRE includes data collected between 1998 and 2009. Values represent the proportional contributions of age-specific survival and fecundity parameters to variation in the projected population growth rate (λ</w:t>
      </w:r>
      <w:r>
        <w:rPr>
          <w:rFonts w:ascii="Times" w:hAnsi="Times"/>
          <w:vertAlign w:val="subscript"/>
        </w:rPr>
        <w:t>asym</w:t>
      </w:r>
      <w:r>
        <w:rPr/>
        <w:t>), averaged over time. SE represents 1 standard error, which was estimated by bootstrapping. The hoary marmot LTRE was run with and without the matrix representing the interval from 2003 to 2004, because trapping effort in 2004 was lower than in other years, and the reliability of parameter estimates from that period was questionable.</w:t>
      </w:r>
    </w:p>
    <w:p>
      <w:pPr>
        <w:pStyle w:val="style0"/>
      </w:pPr>
      <w:r>
        <w:rPr/>
      </w:r>
    </w:p>
    <w:tbl>
      <w:tblPr>
        <w:jc w:val="center"/>
        <w:tblBorders>
          <w:bottom w:color="00000A" w:space="0" w:sz="4" w:val="single"/>
        </w:tblBorders>
      </w:tblPr>
      <w:tblGrid>
        <w:gridCol w:w="959"/>
        <w:gridCol w:w="1911"/>
        <w:gridCol w:w="1929"/>
        <w:gridCol w:w="960"/>
      </w:tblGrid>
      <w:tr>
        <w:trPr>
          <w:trHeight w:hRule="atLeast" w:val="255"/>
          <w:cantSplit w:val="false"/>
        </w:trPr>
        <w:tc>
          <w:tcPr>
            <w:tcW w:type="dxa" w:w="959"/>
            <w:tcBorders>
              <w:bottom w:color="00000A" w:space="0" w:sz="4" w:val="single"/>
            </w:tcBorders>
            <w:shd w:fill="FFFFFF" w:val="clear"/>
            <w:tcMar>
              <w:top w:type="dxa" w:w="0"/>
              <w:left w:type="dxa" w:w="108"/>
              <w:bottom w:type="dxa" w:w="0"/>
              <w:right w:type="dxa" w:w="108"/>
            </w:tcMar>
            <w:vAlign w:val="bottom"/>
          </w:tcPr>
          <w:p>
            <w:pPr>
              <w:pStyle w:val="style0"/>
            </w:pPr>
            <w:r>
              <w:rPr>
                <w:sz w:val="20"/>
                <w:szCs w:val="20"/>
              </w:rPr>
              <w:t> </w:t>
            </w:r>
          </w:p>
        </w:tc>
        <w:tc>
          <w:tcPr>
            <w:tcW w:type="dxa" w:w="1911"/>
            <w:tcBorders>
              <w:bottom w:color="00000A" w:space="0" w:sz="4" w:val="single"/>
            </w:tcBorders>
            <w:shd w:fill="FFFFFF" w:val="clear"/>
            <w:tcMar>
              <w:top w:type="dxa" w:w="0"/>
              <w:left w:type="dxa" w:w="108"/>
              <w:bottom w:type="dxa" w:w="0"/>
              <w:right w:type="dxa" w:w="108"/>
            </w:tcMar>
            <w:vAlign w:val="bottom"/>
          </w:tcPr>
          <w:p>
            <w:pPr>
              <w:pStyle w:val="style0"/>
            </w:pPr>
            <w:r>
              <w:rPr>
                <w:sz w:val="20"/>
                <w:szCs w:val="20"/>
              </w:rPr>
              <w:t> </w:t>
            </w:r>
          </w:p>
        </w:tc>
        <w:tc>
          <w:tcPr>
            <w:tcW w:type="dxa" w:w="1929"/>
            <w:tcBorders>
              <w:bottom w:color="00000A" w:space="0" w:sz="4" w:val="single"/>
            </w:tcBorders>
            <w:shd w:fill="FFFFFF" w:val="clear"/>
            <w:tcMar>
              <w:top w:type="dxa" w:w="0"/>
              <w:left w:type="dxa" w:w="108"/>
              <w:bottom w:type="dxa" w:w="0"/>
              <w:right w:type="dxa" w:w="108"/>
            </w:tcMar>
            <w:vAlign w:val="bottom"/>
          </w:tcPr>
          <w:p>
            <w:pPr>
              <w:pStyle w:val="style0"/>
            </w:pPr>
            <w:r>
              <w:rPr>
                <w:sz w:val="20"/>
                <w:szCs w:val="20"/>
              </w:rPr>
              <w:t> </w:t>
            </w:r>
          </w:p>
        </w:tc>
        <w:tc>
          <w:tcPr>
            <w:tcW w:type="dxa" w:w="960"/>
            <w:tcBorders>
              <w:bottom w:color="00000A" w:space="0" w:sz="4" w:val="single"/>
            </w:tcBorders>
            <w:shd w:fill="FFFFFF" w:val="clear"/>
            <w:tcMar>
              <w:top w:type="dxa" w:w="0"/>
              <w:left w:type="dxa" w:w="108"/>
              <w:bottom w:type="dxa" w:w="0"/>
              <w:right w:type="dxa" w:w="108"/>
            </w:tcMar>
            <w:vAlign w:val="bottom"/>
          </w:tcPr>
          <w:p>
            <w:pPr>
              <w:pStyle w:val="style0"/>
            </w:pPr>
            <w:r>
              <w:rPr>
                <w:sz w:val="20"/>
                <w:szCs w:val="20"/>
              </w:rPr>
              <w:t> </w:t>
            </w:r>
          </w:p>
        </w:tc>
      </w:tr>
      <w:tr>
        <w:trPr>
          <w:trHeight w:hRule="atLeast" w:val="255"/>
          <w:cantSplit w:val="false"/>
        </w:trPr>
        <w:tc>
          <w:tcPr>
            <w:tcW w:type="dxa" w:w="2870"/>
            <w:gridSpan w:val="2"/>
            <w:tcBorders>
              <w:top w:color="00000A" w:space="0" w:sz="4" w:val="single"/>
            </w:tcBorders>
            <w:shd w:fill="FFFFFF" w:val="clear"/>
            <w:tcMar>
              <w:top w:type="dxa" w:w="0"/>
              <w:left w:type="dxa" w:w="108"/>
              <w:bottom w:type="dxa" w:w="0"/>
              <w:right w:type="dxa" w:w="108"/>
            </w:tcMar>
            <w:vAlign w:val="bottom"/>
          </w:tcPr>
          <w:p>
            <w:pPr>
              <w:pStyle w:val="style0"/>
            </w:pPr>
            <w:r>
              <w:rPr>
                <w:sz w:val="20"/>
                <w:szCs w:val="20"/>
              </w:rPr>
              <w:t>Hoary marmots</w:t>
            </w:r>
          </w:p>
        </w:tc>
        <w:tc>
          <w:tcPr>
            <w:tcW w:type="dxa" w:w="1929"/>
            <w:tcBorders>
              <w:top w:color="00000A" w:space="0" w:sz="4" w:val="single"/>
            </w:tcBorders>
            <w:shd w:fill="FFFFFF" w:val="clear"/>
            <w:tcMar>
              <w:top w:type="dxa" w:w="0"/>
              <w:left w:type="dxa" w:w="108"/>
              <w:bottom w:type="dxa" w:w="0"/>
              <w:right w:type="dxa" w:w="108"/>
            </w:tcMar>
            <w:vAlign w:val="bottom"/>
          </w:tcPr>
          <w:p>
            <w:pPr>
              <w:pStyle w:val="style0"/>
            </w:pPr>
            <w:r>
              <w:rPr>
                <w:sz w:val="20"/>
                <w:szCs w:val="20"/>
              </w:rPr>
            </w:r>
          </w:p>
        </w:tc>
        <w:tc>
          <w:tcPr>
            <w:tcW w:type="dxa" w:w="1"/>
            <w:tcBorders>
              <w:top w:color="00000A" w:space="0" w:sz="4" w:val="single"/>
            </w:tcBorders>
            <w:shd w:fill="FFFFFF" w:val="clear"/>
            <w:tcMar>
              <w:top w:type="dxa" w:w="0"/>
              <w:left w:type="dxa" w:w="108"/>
              <w:bottom w:type="dxa" w:w="0"/>
              <w:right w:type="dxa" w:w="108"/>
            </w:tcMar>
            <w:vAlign w:val="bottom"/>
          </w:tcPr>
          <w:p>
            <w:pPr>
              <w:pStyle w:val="style0"/>
            </w:pPr>
            <w:r>
              <w:rPr>
                <w:sz w:val="20"/>
                <w:szCs w:val="20"/>
              </w:rPr>
            </w:r>
          </w:p>
        </w:tc>
      </w:tr>
      <w:tr>
        <w:trPr>
          <w:trHeight w:hRule="atLeast" w:val="255"/>
          <w:cantSplit w:val="false"/>
        </w:trPr>
        <w:tc>
          <w:tcPr>
            <w:tcW w:type="dxa" w:w="959"/>
            <w:tcBorders/>
            <w:shd w:fill="FFFFFF" w:val="clear"/>
            <w:tcMar>
              <w:top w:type="dxa" w:w="0"/>
              <w:left w:type="dxa" w:w="108"/>
              <w:bottom w:type="dxa" w:w="0"/>
              <w:right w:type="dxa" w:w="108"/>
            </w:tcMar>
            <w:vAlign w:val="bottom"/>
          </w:tcPr>
          <w:p>
            <w:pPr>
              <w:pStyle w:val="style0"/>
            </w:pPr>
            <w:r>
              <w:rPr>
                <w:sz w:val="20"/>
                <w:szCs w:val="20"/>
              </w:rPr>
            </w:r>
          </w:p>
        </w:tc>
        <w:tc>
          <w:tcPr>
            <w:tcW w:type="dxa" w:w="1920"/>
            <w:gridSpan w:val="3"/>
            <w:tcBorders/>
            <w:shd w:fill="FFFFFF" w:val="clear"/>
            <w:tcMar>
              <w:top w:type="dxa" w:w="0"/>
              <w:left w:type="dxa" w:w="108"/>
              <w:bottom w:type="dxa" w:w="0"/>
              <w:right w:type="dxa" w:w="108"/>
            </w:tcMar>
            <w:vAlign w:val="bottom"/>
          </w:tcPr>
          <w:p>
            <w:pPr>
              <w:pStyle w:val="style0"/>
              <w:jc w:val="center"/>
            </w:pPr>
            <w:r>
              <w:rPr>
                <w:sz w:val="20"/>
                <w:szCs w:val="20"/>
              </w:rPr>
              <w:t>w/o 2004</w:t>
            </w:r>
          </w:p>
        </w:tc>
      </w:tr>
      <w:tr>
        <w:trPr>
          <w:trHeight w:hRule="atLeast" w:val="270"/>
          <w:cantSplit w:val="false"/>
        </w:trPr>
        <w:tc>
          <w:tcPr>
            <w:tcW w:type="dxa" w:w="959"/>
            <w:tcBorders>
              <w:bottom w:color="00000A" w:space="0" w:sz="4" w:val="single"/>
            </w:tcBorders>
            <w:shd w:fill="FFFFFF" w:val="clear"/>
            <w:tcMar>
              <w:top w:type="dxa" w:w="0"/>
              <w:left w:type="dxa" w:w="108"/>
              <w:bottom w:type="dxa" w:w="0"/>
              <w:right w:type="dxa" w:w="108"/>
            </w:tcMar>
            <w:vAlign w:val="bottom"/>
          </w:tcPr>
          <w:p>
            <w:pPr>
              <w:pStyle w:val="style0"/>
            </w:pPr>
            <w:r>
              <w:rPr>
                <w:sz w:val="20"/>
                <w:szCs w:val="20"/>
              </w:rPr>
            </w:r>
          </w:p>
        </w:tc>
        <w:tc>
          <w:tcPr>
            <w:tcW w:type="dxa" w:w="1911"/>
            <w:tcBorders>
              <w:bottom w:color="00000A" w:space="0" w:sz="4" w:val="single"/>
            </w:tcBorders>
            <w:shd w:fill="FFFFFF" w:val="clear"/>
            <w:tcMar>
              <w:top w:type="dxa" w:w="0"/>
              <w:left w:type="dxa" w:w="108"/>
              <w:bottom w:type="dxa" w:w="0"/>
              <w:right w:type="dxa" w:w="108"/>
            </w:tcMar>
            <w:vAlign w:val="bottom"/>
          </w:tcPr>
          <w:p>
            <w:pPr>
              <w:pStyle w:val="style0"/>
            </w:pPr>
            <w:r>
              <w:rPr>
                <w:b/>
                <w:sz w:val="20"/>
                <w:szCs w:val="20"/>
              </w:rPr>
              <w:t>Parameter</w:t>
            </w:r>
          </w:p>
        </w:tc>
        <w:tc>
          <w:tcPr>
            <w:tcW w:type="dxa" w:w="1929"/>
            <w:tcBorders>
              <w:bottom w:color="00000A" w:space="0" w:sz="8" w:val="single"/>
            </w:tcBorders>
            <w:shd w:fill="FFFFFF" w:val="clear"/>
            <w:tcMar>
              <w:top w:type="dxa" w:w="0"/>
              <w:left w:type="dxa" w:w="108"/>
              <w:bottom w:type="dxa" w:w="0"/>
              <w:right w:type="dxa" w:w="108"/>
            </w:tcMar>
            <w:vAlign w:val="bottom"/>
          </w:tcPr>
          <w:p>
            <w:pPr>
              <w:pStyle w:val="style0"/>
              <w:jc w:val="center"/>
            </w:pPr>
            <w:r>
              <w:rPr>
                <w:b/>
                <w:sz w:val="20"/>
                <w:szCs w:val="20"/>
              </w:rPr>
              <w:t>LTRE contribution</w:t>
            </w:r>
          </w:p>
        </w:tc>
        <w:tc>
          <w:tcPr>
            <w:tcW w:type="dxa" w:w="960"/>
            <w:tcBorders>
              <w:bottom w:color="00000A" w:space="0" w:sz="8" w:val="single"/>
            </w:tcBorders>
            <w:shd w:fill="FFFFFF" w:val="clear"/>
            <w:tcMar>
              <w:top w:type="dxa" w:w="0"/>
              <w:left w:type="dxa" w:w="108"/>
              <w:bottom w:type="dxa" w:w="0"/>
              <w:right w:type="dxa" w:w="108"/>
            </w:tcMar>
            <w:vAlign w:val="bottom"/>
          </w:tcPr>
          <w:p>
            <w:pPr>
              <w:pStyle w:val="style0"/>
              <w:jc w:val="center"/>
            </w:pPr>
            <w:r>
              <w:rPr>
                <w:b/>
                <w:sz w:val="20"/>
                <w:szCs w:val="20"/>
              </w:rPr>
              <w:t>SE</w:t>
            </w:r>
          </w:p>
        </w:tc>
      </w:tr>
      <w:tr>
        <w:trPr>
          <w:trHeight w:hRule="atLeast" w:val="315"/>
          <w:cantSplit w:val="false"/>
        </w:trPr>
        <w:tc>
          <w:tcPr>
            <w:tcW w:type="dxa" w:w="959"/>
            <w:tcBorders>
              <w:top w:color="00000A" w:space="0" w:sz="4" w:val="single"/>
            </w:tcBorders>
            <w:shd w:fill="FFFFFF" w:val="clear"/>
            <w:tcMar>
              <w:top w:type="dxa" w:w="0"/>
              <w:left w:type="dxa" w:w="108"/>
              <w:bottom w:type="dxa" w:w="0"/>
              <w:right w:type="dxa" w:w="108"/>
            </w:tcMar>
            <w:vAlign w:val="bottom"/>
          </w:tcPr>
          <w:p>
            <w:pPr>
              <w:pStyle w:val="style0"/>
            </w:pPr>
            <w:r>
              <w:rPr>
                <w:sz w:val="20"/>
                <w:szCs w:val="20"/>
              </w:rPr>
            </w:r>
          </w:p>
        </w:tc>
        <w:tc>
          <w:tcPr>
            <w:tcW w:type="dxa" w:w="1911"/>
            <w:tcBorders>
              <w:top w:color="00000A" w:space="0" w:sz="4" w:val="single"/>
            </w:tcBorders>
            <w:shd w:fill="FFFFFF" w:val="clear"/>
            <w:tcMar>
              <w:top w:type="dxa" w:w="0"/>
              <w:left w:type="dxa" w:w="108"/>
              <w:bottom w:type="dxa" w:w="0"/>
              <w:right w:type="dxa" w:w="108"/>
            </w:tcMar>
            <w:vAlign w:val="bottom"/>
          </w:tcPr>
          <w:p>
            <w:pPr>
              <w:pStyle w:val="style0"/>
            </w:pPr>
            <w:r>
              <w:rPr>
                <w:sz w:val="20"/>
                <w:szCs w:val="20"/>
              </w:rPr>
              <w:t>Juv. Surv. (P</w:t>
            </w:r>
            <w:r>
              <w:rPr>
                <w:sz w:val="20"/>
                <w:szCs w:val="20"/>
                <w:vertAlign w:val="subscript"/>
              </w:rPr>
              <w:t>0</w:t>
            </w:r>
            <w:r>
              <w:rPr>
                <w:sz w:val="20"/>
                <w:szCs w:val="20"/>
              </w:rPr>
              <w:t>)</w:t>
            </w:r>
          </w:p>
        </w:tc>
        <w:tc>
          <w:tcPr>
            <w:tcW w:type="dxa" w:w="1929"/>
            <w:tcBorders/>
            <w:shd w:fill="FFFFFF" w:val="clear"/>
            <w:tcMar>
              <w:top w:type="dxa" w:w="0"/>
              <w:left w:type="dxa" w:w="108"/>
              <w:bottom w:type="dxa" w:w="0"/>
              <w:right w:type="dxa" w:w="108"/>
            </w:tcMar>
            <w:vAlign w:val="bottom"/>
          </w:tcPr>
          <w:p>
            <w:pPr>
              <w:pStyle w:val="style0"/>
              <w:jc w:val="center"/>
            </w:pPr>
            <w:r>
              <w:rPr>
                <w:sz w:val="20"/>
                <w:szCs w:val="20"/>
              </w:rPr>
              <w:t>0.64</w:t>
            </w:r>
          </w:p>
        </w:tc>
        <w:tc>
          <w:tcPr>
            <w:tcW w:type="dxa" w:w="960"/>
            <w:tcBorders/>
            <w:shd w:fill="FFFFFF" w:val="clear"/>
            <w:tcMar>
              <w:top w:type="dxa" w:w="0"/>
              <w:left w:type="dxa" w:w="108"/>
              <w:bottom w:type="dxa" w:w="0"/>
              <w:right w:type="dxa" w:w="108"/>
            </w:tcMar>
            <w:vAlign w:val="bottom"/>
          </w:tcPr>
          <w:p>
            <w:pPr>
              <w:pStyle w:val="style0"/>
              <w:jc w:val="center"/>
            </w:pPr>
            <w:r>
              <w:rPr>
                <w:sz w:val="20"/>
                <w:szCs w:val="20"/>
              </w:rPr>
              <w:t>0.16</w:t>
            </w:r>
          </w:p>
        </w:tc>
      </w:tr>
      <w:tr>
        <w:trPr>
          <w:trHeight w:hRule="atLeast" w:val="315"/>
          <w:cantSplit w:val="false"/>
        </w:trPr>
        <w:tc>
          <w:tcPr>
            <w:tcW w:type="dxa" w:w="959"/>
            <w:tcBorders/>
            <w:shd w:fill="FFFFFF" w:val="clear"/>
            <w:tcMar>
              <w:top w:type="dxa" w:w="0"/>
              <w:left w:type="dxa" w:w="108"/>
              <w:bottom w:type="dxa" w:w="0"/>
              <w:right w:type="dxa" w:w="108"/>
            </w:tcMar>
            <w:vAlign w:val="bottom"/>
          </w:tcPr>
          <w:p>
            <w:pPr>
              <w:pStyle w:val="style0"/>
            </w:pPr>
            <w:r>
              <w:rPr>
                <w:sz w:val="20"/>
                <w:szCs w:val="20"/>
              </w:rPr>
            </w:r>
          </w:p>
        </w:tc>
        <w:tc>
          <w:tcPr>
            <w:tcW w:type="dxa" w:w="1911"/>
            <w:tcBorders/>
            <w:shd w:fill="FFFFFF" w:val="clear"/>
            <w:tcMar>
              <w:top w:type="dxa" w:w="0"/>
              <w:left w:type="dxa" w:w="108"/>
              <w:bottom w:type="dxa" w:w="0"/>
              <w:right w:type="dxa" w:w="108"/>
            </w:tcMar>
            <w:vAlign w:val="bottom"/>
          </w:tcPr>
          <w:p>
            <w:pPr>
              <w:pStyle w:val="style0"/>
            </w:pPr>
            <w:r>
              <w:rPr>
                <w:sz w:val="20"/>
                <w:szCs w:val="20"/>
              </w:rPr>
              <w:t>Yearl. Surv. (P</w:t>
            </w:r>
            <w:r>
              <w:rPr>
                <w:sz w:val="20"/>
                <w:szCs w:val="20"/>
                <w:vertAlign w:val="subscript"/>
              </w:rPr>
              <w:t>1</w:t>
            </w:r>
            <w:r>
              <w:rPr>
                <w:sz w:val="20"/>
                <w:szCs w:val="20"/>
              </w:rPr>
              <w:t>)</w:t>
            </w:r>
          </w:p>
        </w:tc>
        <w:tc>
          <w:tcPr>
            <w:tcW w:type="dxa" w:w="1929"/>
            <w:tcBorders/>
            <w:shd w:fill="FFFFFF" w:val="clear"/>
            <w:tcMar>
              <w:top w:type="dxa" w:w="0"/>
              <w:left w:type="dxa" w:w="108"/>
              <w:bottom w:type="dxa" w:w="0"/>
              <w:right w:type="dxa" w:w="108"/>
            </w:tcMar>
            <w:vAlign w:val="bottom"/>
          </w:tcPr>
          <w:p>
            <w:pPr>
              <w:pStyle w:val="style0"/>
              <w:jc w:val="center"/>
            </w:pPr>
            <w:r>
              <w:rPr>
                <w:sz w:val="20"/>
                <w:szCs w:val="20"/>
              </w:rPr>
              <w:t>0.02</w:t>
            </w:r>
          </w:p>
        </w:tc>
        <w:tc>
          <w:tcPr>
            <w:tcW w:type="dxa" w:w="960"/>
            <w:tcBorders/>
            <w:shd w:fill="FFFFFF" w:val="clear"/>
            <w:tcMar>
              <w:top w:type="dxa" w:w="0"/>
              <w:left w:type="dxa" w:w="108"/>
              <w:bottom w:type="dxa" w:w="0"/>
              <w:right w:type="dxa" w:w="108"/>
            </w:tcMar>
            <w:vAlign w:val="bottom"/>
          </w:tcPr>
          <w:p>
            <w:pPr>
              <w:pStyle w:val="style0"/>
              <w:jc w:val="center"/>
            </w:pPr>
            <w:r>
              <w:rPr>
                <w:sz w:val="20"/>
                <w:szCs w:val="20"/>
              </w:rPr>
              <w:t>0.09</w:t>
            </w:r>
          </w:p>
        </w:tc>
      </w:tr>
      <w:tr>
        <w:trPr>
          <w:trHeight w:hRule="atLeast" w:val="315"/>
          <w:cantSplit w:val="false"/>
        </w:trPr>
        <w:tc>
          <w:tcPr>
            <w:tcW w:type="dxa" w:w="959"/>
            <w:tcBorders/>
            <w:shd w:fill="FFFFFF" w:val="clear"/>
            <w:tcMar>
              <w:top w:type="dxa" w:w="0"/>
              <w:left w:type="dxa" w:w="108"/>
              <w:bottom w:type="dxa" w:w="0"/>
              <w:right w:type="dxa" w:w="108"/>
            </w:tcMar>
            <w:vAlign w:val="bottom"/>
          </w:tcPr>
          <w:p>
            <w:pPr>
              <w:pStyle w:val="style0"/>
            </w:pPr>
            <w:r>
              <w:rPr>
                <w:sz w:val="20"/>
                <w:szCs w:val="20"/>
              </w:rPr>
            </w:r>
          </w:p>
        </w:tc>
        <w:tc>
          <w:tcPr>
            <w:tcW w:type="dxa" w:w="1911"/>
            <w:tcBorders/>
            <w:shd w:fill="FFFFFF" w:val="clear"/>
            <w:tcMar>
              <w:top w:type="dxa" w:w="0"/>
              <w:left w:type="dxa" w:w="108"/>
              <w:bottom w:type="dxa" w:w="0"/>
              <w:right w:type="dxa" w:w="108"/>
            </w:tcMar>
            <w:vAlign w:val="bottom"/>
          </w:tcPr>
          <w:p>
            <w:pPr>
              <w:pStyle w:val="style0"/>
            </w:pPr>
            <w:r>
              <w:rPr>
                <w:sz w:val="20"/>
                <w:szCs w:val="20"/>
              </w:rPr>
              <w:t>Two-yr. Surv. (P</w:t>
            </w:r>
            <w:r>
              <w:rPr>
                <w:sz w:val="20"/>
                <w:szCs w:val="20"/>
                <w:vertAlign w:val="subscript"/>
              </w:rPr>
              <w:t>2</w:t>
            </w:r>
            <w:r>
              <w:rPr>
                <w:sz w:val="20"/>
                <w:szCs w:val="20"/>
              </w:rPr>
              <w:t>)</w:t>
            </w:r>
          </w:p>
        </w:tc>
        <w:tc>
          <w:tcPr>
            <w:tcW w:type="dxa" w:w="1929"/>
            <w:tcBorders/>
            <w:shd w:fill="FFFFFF" w:val="clear"/>
            <w:tcMar>
              <w:top w:type="dxa" w:w="0"/>
              <w:left w:type="dxa" w:w="108"/>
              <w:bottom w:type="dxa" w:w="0"/>
              <w:right w:type="dxa" w:w="108"/>
            </w:tcMar>
            <w:vAlign w:val="bottom"/>
          </w:tcPr>
          <w:p>
            <w:pPr>
              <w:pStyle w:val="style0"/>
              <w:jc w:val="center"/>
            </w:pPr>
            <w:r>
              <w:rPr>
                <w:sz w:val="20"/>
                <w:szCs w:val="20"/>
              </w:rPr>
              <w:t>0.09</w:t>
            </w:r>
          </w:p>
        </w:tc>
        <w:tc>
          <w:tcPr>
            <w:tcW w:type="dxa" w:w="960"/>
            <w:tcBorders/>
            <w:shd w:fill="FFFFFF" w:val="clear"/>
            <w:tcMar>
              <w:top w:type="dxa" w:w="0"/>
              <w:left w:type="dxa" w:w="108"/>
              <w:bottom w:type="dxa" w:w="0"/>
              <w:right w:type="dxa" w:w="108"/>
            </w:tcMar>
            <w:vAlign w:val="bottom"/>
          </w:tcPr>
          <w:p>
            <w:pPr>
              <w:pStyle w:val="style0"/>
              <w:jc w:val="center"/>
            </w:pPr>
            <w:r>
              <w:rPr>
                <w:sz w:val="20"/>
                <w:szCs w:val="20"/>
              </w:rPr>
              <w:t>0.11</w:t>
            </w:r>
          </w:p>
        </w:tc>
      </w:tr>
      <w:tr>
        <w:trPr>
          <w:trHeight w:hRule="atLeast" w:val="315"/>
          <w:cantSplit w:val="false"/>
        </w:trPr>
        <w:tc>
          <w:tcPr>
            <w:tcW w:type="dxa" w:w="959"/>
            <w:tcBorders/>
            <w:shd w:fill="FFFFFF" w:val="clear"/>
            <w:tcMar>
              <w:top w:type="dxa" w:w="0"/>
              <w:left w:type="dxa" w:w="108"/>
              <w:bottom w:type="dxa" w:w="0"/>
              <w:right w:type="dxa" w:w="108"/>
            </w:tcMar>
            <w:vAlign w:val="bottom"/>
          </w:tcPr>
          <w:p>
            <w:pPr>
              <w:pStyle w:val="style0"/>
            </w:pPr>
            <w:r>
              <w:rPr>
                <w:sz w:val="20"/>
                <w:szCs w:val="20"/>
              </w:rPr>
            </w:r>
          </w:p>
        </w:tc>
        <w:tc>
          <w:tcPr>
            <w:tcW w:type="dxa" w:w="1911"/>
            <w:tcBorders/>
            <w:shd w:fill="FFFFFF" w:val="clear"/>
            <w:tcMar>
              <w:top w:type="dxa" w:w="0"/>
              <w:left w:type="dxa" w:w="108"/>
              <w:bottom w:type="dxa" w:w="0"/>
              <w:right w:type="dxa" w:w="108"/>
            </w:tcMar>
            <w:vAlign w:val="bottom"/>
          </w:tcPr>
          <w:p>
            <w:pPr>
              <w:pStyle w:val="style0"/>
            </w:pPr>
            <w:r>
              <w:rPr>
                <w:sz w:val="20"/>
                <w:szCs w:val="20"/>
              </w:rPr>
              <w:t>Adult Surv. (P</w:t>
            </w:r>
            <w:r>
              <w:rPr>
                <w:sz w:val="20"/>
                <w:szCs w:val="20"/>
                <w:vertAlign w:val="subscript"/>
              </w:rPr>
              <w:t>A</w:t>
            </w:r>
            <w:r>
              <w:rPr>
                <w:sz w:val="20"/>
                <w:szCs w:val="20"/>
              </w:rPr>
              <w:t>)</w:t>
            </w:r>
          </w:p>
        </w:tc>
        <w:tc>
          <w:tcPr>
            <w:tcW w:type="dxa" w:w="1929"/>
            <w:tcBorders/>
            <w:shd w:fill="FFFFFF" w:val="clear"/>
            <w:tcMar>
              <w:top w:type="dxa" w:w="0"/>
              <w:left w:type="dxa" w:w="108"/>
              <w:bottom w:type="dxa" w:w="0"/>
              <w:right w:type="dxa" w:w="108"/>
            </w:tcMar>
            <w:vAlign w:val="bottom"/>
          </w:tcPr>
          <w:p>
            <w:pPr>
              <w:pStyle w:val="style0"/>
              <w:jc w:val="center"/>
            </w:pPr>
            <w:r>
              <w:rPr>
                <w:sz w:val="20"/>
                <w:szCs w:val="20"/>
              </w:rPr>
              <w:t>0.08</w:t>
            </w:r>
          </w:p>
        </w:tc>
        <w:tc>
          <w:tcPr>
            <w:tcW w:type="dxa" w:w="960"/>
            <w:tcBorders/>
            <w:shd w:fill="FFFFFF" w:val="clear"/>
            <w:tcMar>
              <w:top w:type="dxa" w:w="0"/>
              <w:left w:type="dxa" w:w="108"/>
              <w:bottom w:type="dxa" w:w="0"/>
              <w:right w:type="dxa" w:w="108"/>
            </w:tcMar>
            <w:vAlign w:val="bottom"/>
          </w:tcPr>
          <w:p>
            <w:pPr>
              <w:pStyle w:val="style0"/>
              <w:jc w:val="center"/>
            </w:pPr>
            <w:r>
              <w:rPr>
                <w:sz w:val="20"/>
                <w:szCs w:val="20"/>
              </w:rPr>
              <w:t>0.06</w:t>
            </w:r>
          </w:p>
        </w:tc>
      </w:tr>
      <w:tr>
        <w:trPr>
          <w:trHeight w:hRule="atLeast" w:val="315"/>
          <w:cantSplit w:val="false"/>
        </w:trPr>
        <w:tc>
          <w:tcPr>
            <w:tcW w:type="dxa" w:w="959"/>
            <w:tcBorders/>
            <w:shd w:fill="FFFFFF" w:val="clear"/>
            <w:tcMar>
              <w:top w:type="dxa" w:w="0"/>
              <w:left w:type="dxa" w:w="108"/>
              <w:bottom w:type="dxa" w:w="0"/>
              <w:right w:type="dxa" w:w="108"/>
            </w:tcMar>
            <w:vAlign w:val="bottom"/>
          </w:tcPr>
          <w:p>
            <w:pPr>
              <w:pStyle w:val="style0"/>
            </w:pPr>
            <w:r>
              <w:rPr>
                <w:sz w:val="20"/>
                <w:szCs w:val="20"/>
              </w:rPr>
            </w:r>
          </w:p>
        </w:tc>
        <w:tc>
          <w:tcPr>
            <w:tcW w:type="dxa" w:w="1911"/>
            <w:tcBorders/>
            <w:shd w:fill="FFFFFF" w:val="clear"/>
            <w:tcMar>
              <w:top w:type="dxa" w:w="0"/>
              <w:left w:type="dxa" w:w="108"/>
              <w:bottom w:type="dxa" w:w="0"/>
              <w:right w:type="dxa" w:w="108"/>
            </w:tcMar>
            <w:vAlign w:val="bottom"/>
          </w:tcPr>
          <w:p>
            <w:pPr>
              <w:pStyle w:val="style0"/>
            </w:pPr>
            <w:r>
              <w:rPr>
                <w:sz w:val="20"/>
                <w:szCs w:val="20"/>
              </w:rPr>
              <w:t>Two-yr. Fert. (F</w:t>
            </w:r>
            <w:r>
              <w:rPr>
                <w:sz w:val="20"/>
                <w:szCs w:val="20"/>
                <w:vertAlign w:val="subscript"/>
              </w:rPr>
              <w:t>2</w:t>
            </w:r>
            <w:r>
              <w:rPr>
                <w:sz w:val="20"/>
                <w:szCs w:val="20"/>
              </w:rPr>
              <w:t>)</w:t>
            </w:r>
          </w:p>
        </w:tc>
        <w:tc>
          <w:tcPr>
            <w:tcW w:type="dxa" w:w="1929"/>
            <w:tcBorders/>
            <w:shd w:fill="FFFFFF" w:val="clear"/>
            <w:tcMar>
              <w:top w:type="dxa" w:w="0"/>
              <w:left w:type="dxa" w:w="108"/>
              <w:bottom w:type="dxa" w:w="0"/>
              <w:right w:type="dxa" w:w="108"/>
            </w:tcMar>
            <w:vAlign w:val="bottom"/>
          </w:tcPr>
          <w:p>
            <w:pPr>
              <w:pStyle w:val="style0"/>
              <w:jc w:val="center"/>
            </w:pPr>
            <w:r>
              <w:rPr>
                <w:sz w:val="20"/>
                <w:szCs w:val="20"/>
              </w:rPr>
              <w:t>0.04</w:t>
            </w:r>
          </w:p>
        </w:tc>
        <w:tc>
          <w:tcPr>
            <w:tcW w:type="dxa" w:w="960"/>
            <w:tcBorders/>
            <w:shd w:fill="FFFFFF" w:val="clear"/>
            <w:tcMar>
              <w:top w:type="dxa" w:w="0"/>
              <w:left w:type="dxa" w:w="108"/>
              <w:bottom w:type="dxa" w:w="0"/>
              <w:right w:type="dxa" w:w="108"/>
            </w:tcMar>
            <w:vAlign w:val="bottom"/>
          </w:tcPr>
          <w:p>
            <w:pPr>
              <w:pStyle w:val="style0"/>
              <w:jc w:val="center"/>
            </w:pPr>
            <w:r>
              <w:rPr>
                <w:sz w:val="20"/>
                <w:szCs w:val="20"/>
              </w:rPr>
              <w:t>0.04</w:t>
            </w:r>
          </w:p>
        </w:tc>
      </w:tr>
      <w:tr>
        <w:trPr>
          <w:trHeight w:hRule="atLeast" w:val="315"/>
          <w:cantSplit w:val="false"/>
        </w:trPr>
        <w:tc>
          <w:tcPr>
            <w:tcW w:type="dxa" w:w="959"/>
            <w:tcBorders>
              <w:bottom w:color="00000A" w:space="0" w:sz="4" w:val="single"/>
            </w:tcBorders>
            <w:shd w:fill="FFFFFF" w:val="clear"/>
            <w:tcMar>
              <w:top w:type="dxa" w:w="0"/>
              <w:left w:type="dxa" w:w="108"/>
              <w:bottom w:type="dxa" w:w="0"/>
              <w:right w:type="dxa" w:w="108"/>
            </w:tcMar>
            <w:vAlign w:val="bottom"/>
          </w:tcPr>
          <w:p>
            <w:pPr>
              <w:pStyle w:val="style0"/>
            </w:pPr>
            <w:r>
              <w:rPr>
                <w:sz w:val="20"/>
                <w:szCs w:val="20"/>
              </w:rPr>
            </w:r>
          </w:p>
        </w:tc>
        <w:tc>
          <w:tcPr>
            <w:tcW w:type="dxa" w:w="1911"/>
            <w:tcBorders>
              <w:bottom w:color="00000A" w:space="0" w:sz="4" w:val="single"/>
            </w:tcBorders>
            <w:shd w:fill="FFFFFF" w:val="clear"/>
            <w:tcMar>
              <w:top w:type="dxa" w:w="0"/>
              <w:left w:type="dxa" w:w="108"/>
              <w:bottom w:type="dxa" w:w="0"/>
              <w:right w:type="dxa" w:w="108"/>
            </w:tcMar>
            <w:vAlign w:val="bottom"/>
          </w:tcPr>
          <w:p>
            <w:pPr>
              <w:pStyle w:val="style0"/>
            </w:pPr>
            <w:r>
              <w:rPr>
                <w:sz w:val="20"/>
                <w:szCs w:val="20"/>
              </w:rPr>
              <w:t>Adult Fert. (F</w:t>
            </w:r>
            <w:r>
              <w:rPr>
                <w:sz w:val="20"/>
                <w:szCs w:val="20"/>
                <w:vertAlign w:val="subscript"/>
              </w:rPr>
              <w:t>A</w:t>
            </w:r>
            <w:r>
              <w:rPr>
                <w:sz w:val="20"/>
                <w:szCs w:val="20"/>
              </w:rPr>
              <w:t>)</w:t>
            </w:r>
          </w:p>
        </w:tc>
        <w:tc>
          <w:tcPr>
            <w:tcW w:type="dxa" w:w="1929"/>
            <w:tcBorders>
              <w:bottom w:color="00000A" w:space="0" w:sz="4" w:val="single"/>
            </w:tcBorders>
            <w:shd w:fill="FFFFFF" w:val="clear"/>
            <w:tcMar>
              <w:top w:type="dxa" w:w="0"/>
              <w:left w:type="dxa" w:w="108"/>
              <w:bottom w:type="dxa" w:w="0"/>
              <w:right w:type="dxa" w:w="108"/>
            </w:tcMar>
            <w:vAlign w:val="bottom"/>
          </w:tcPr>
          <w:p>
            <w:pPr>
              <w:pStyle w:val="style0"/>
              <w:jc w:val="center"/>
            </w:pPr>
            <w:r>
              <w:rPr>
                <w:sz w:val="20"/>
                <w:szCs w:val="20"/>
              </w:rPr>
              <w:t>0.13</w:t>
            </w:r>
          </w:p>
        </w:tc>
        <w:tc>
          <w:tcPr>
            <w:tcW w:type="dxa" w:w="960"/>
            <w:tcBorders>
              <w:bottom w:color="00000A" w:space="0" w:sz="4" w:val="single"/>
            </w:tcBorders>
            <w:shd w:fill="FFFFFF" w:val="clear"/>
            <w:tcMar>
              <w:top w:type="dxa" w:w="0"/>
              <w:left w:type="dxa" w:w="108"/>
              <w:bottom w:type="dxa" w:w="0"/>
              <w:right w:type="dxa" w:w="108"/>
            </w:tcMar>
            <w:vAlign w:val="bottom"/>
          </w:tcPr>
          <w:p>
            <w:pPr>
              <w:pStyle w:val="style0"/>
              <w:jc w:val="center"/>
            </w:pPr>
            <w:r>
              <w:rPr>
                <w:sz w:val="20"/>
                <w:szCs w:val="20"/>
              </w:rPr>
              <w:t>0.15</w:t>
            </w:r>
          </w:p>
        </w:tc>
      </w:tr>
      <w:tr>
        <w:trPr>
          <w:trHeight w:hRule="atLeast" w:val="255"/>
          <w:cantSplit w:val="false"/>
        </w:trPr>
        <w:tc>
          <w:tcPr>
            <w:tcW w:type="dxa" w:w="959"/>
            <w:tcBorders>
              <w:top w:color="00000A" w:space="0" w:sz="4" w:val="single"/>
            </w:tcBorders>
            <w:shd w:fill="FFFFFF" w:val="clear"/>
            <w:tcMar>
              <w:top w:type="dxa" w:w="0"/>
              <w:left w:type="dxa" w:w="108"/>
              <w:bottom w:type="dxa" w:w="0"/>
              <w:right w:type="dxa" w:w="108"/>
            </w:tcMar>
            <w:vAlign w:val="bottom"/>
          </w:tcPr>
          <w:p>
            <w:pPr>
              <w:pStyle w:val="style0"/>
            </w:pPr>
            <w:r>
              <w:rPr>
                <w:sz w:val="20"/>
                <w:szCs w:val="20"/>
              </w:rPr>
            </w:r>
          </w:p>
        </w:tc>
        <w:tc>
          <w:tcPr>
            <w:tcW w:type="dxa" w:w="1911"/>
            <w:tcBorders>
              <w:top w:color="00000A" w:space="0" w:sz="4" w:val="single"/>
            </w:tcBorders>
            <w:shd w:fill="FFFFFF" w:val="clear"/>
            <w:tcMar>
              <w:top w:type="dxa" w:w="0"/>
              <w:left w:type="dxa" w:w="108"/>
              <w:bottom w:type="dxa" w:w="0"/>
              <w:right w:type="dxa" w:w="108"/>
            </w:tcMar>
            <w:vAlign w:val="bottom"/>
          </w:tcPr>
          <w:p>
            <w:pPr>
              <w:pStyle w:val="style0"/>
            </w:pPr>
            <w:r>
              <w:rPr>
                <w:sz w:val="20"/>
                <w:szCs w:val="20"/>
              </w:rPr>
            </w:r>
          </w:p>
        </w:tc>
        <w:tc>
          <w:tcPr>
            <w:tcW w:type="dxa" w:w="1929"/>
            <w:tcBorders>
              <w:top w:color="00000A" w:space="0" w:sz="4" w:val="single"/>
            </w:tcBorders>
            <w:shd w:fill="FFFFFF" w:val="clear"/>
            <w:tcMar>
              <w:top w:type="dxa" w:w="0"/>
              <w:left w:type="dxa" w:w="108"/>
              <w:bottom w:type="dxa" w:w="0"/>
              <w:right w:type="dxa" w:w="108"/>
            </w:tcMar>
            <w:vAlign w:val="bottom"/>
          </w:tcPr>
          <w:p>
            <w:pPr>
              <w:pStyle w:val="style0"/>
            </w:pPr>
            <w:r>
              <w:rPr>
                <w:sz w:val="20"/>
                <w:szCs w:val="20"/>
              </w:rPr>
            </w:r>
          </w:p>
        </w:tc>
        <w:tc>
          <w:tcPr>
            <w:tcW w:type="dxa" w:w="960"/>
            <w:tcBorders>
              <w:top w:color="00000A" w:space="0" w:sz="4" w:val="single"/>
            </w:tcBorders>
            <w:shd w:fill="FFFFFF" w:val="clear"/>
            <w:tcMar>
              <w:top w:type="dxa" w:w="0"/>
              <w:left w:type="dxa" w:w="108"/>
              <w:bottom w:type="dxa" w:w="0"/>
              <w:right w:type="dxa" w:w="108"/>
            </w:tcMar>
            <w:vAlign w:val="bottom"/>
          </w:tcPr>
          <w:p>
            <w:pPr>
              <w:pStyle w:val="style0"/>
            </w:pPr>
            <w:r>
              <w:rPr>
                <w:sz w:val="20"/>
                <w:szCs w:val="20"/>
              </w:rPr>
            </w:r>
          </w:p>
        </w:tc>
      </w:tr>
      <w:tr>
        <w:trPr>
          <w:trHeight w:hRule="atLeast" w:val="255"/>
          <w:cantSplit w:val="false"/>
        </w:trPr>
        <w:tc>
          <w:tcPr>
            <w:tcW w:type="dxa" w:w="959"/>
            <w:tcBorders/>
            <w:shd w:fill="FFFFFF" w:val="clear"/>
            <w:tcMar>
              <w:top w:type="dxa" w:w="0"/>
              <w:left w:type="dxa" w:w="108"/>
              <w:bottom w:type="dxa" w:w="0"/>
              <w:right w:type="dxa" w:w="108"/>
            </w:tcMar>
            <w:vAlign w:val="bottom"/>
          </w:tcPr>
          <w:p>
            <w:pPr>
              <w:pStyle w:val="style0"/>
            </w:pPr>
            <w:r>
              <w:rPr>
                <w:sz w:val="20"/>
                <w:szCs w:val="20"/>
              </w:rPr>
            </w:r>
          </w:p>
        </w:tc>
        <w:tc>
          <w:tcPr>
            <w:tcW w:type="dxa" w:w="1920"/>
            <w:gridSpan w:val="3"/>
            <w:tcBorders/>
            <w:shd w:fill="FFFFFF" w:val="clear"/>
            <w:tcMar>
              <w:top w:type="dxa" w:w="0"/>
              <w:left w:type="dxa" w:w="108"/>
              <w:bottom w:type="dxa" w:w="0"/>
              <w:right w:type="dxa" w:w="108"/>
            </w:tcMar>
            <w:vAlign w:val="bottom"/>
          </w:tcPr>
          <w:p>
            <w:pPr>
              <w:pStyle w:val="style0"/>
              <w:jc w:val="center"/>
            </w:pPr>
            <w:r>
              <w:rPr>
                <w:sz w:val="20"/>
                <w:szCs w:val="20"/>
              </w:rPr>
              <w:t>with 2004</w:t>
            </w:r>
          </w:p>
        </w:tc>
      </w:tr>
      <w:tr>
        <w:trPr>
          <w:trHeight w:hRule="atLeast" w:val="270"/>
          <w:cantSplit w:val="false"/>
        </w:trPr>
        <w:tc>
          <w:tcPr>
            <w:tcW w:type="dxa" w:w="959"/>
            <w:tcBorders>
              <w:bottom w:color="00000A" w:space="0" w:sz="4" w:val="single"/>
            </w:tcBorders>
            <w:shd w:fill="FFFFFF" w:val="clear"/>
            <w:tcMar>
              <w:top w:type="dxa" w:w="0"/>
              <w:left w:type="dxa" w:w="108"/>
              <w:bottom w:type="dxa" w:w="0"/>
              <w:right w:type="dxa" w:w="108"/>
            </w:tcMar>
            <w:vAlign w:val="bottom"/>
          </w:tcPr>
          <w:p>
            <w:pPr>
              <w:pStyle w:val="style0"/>
            </w:pPr>
            <w:r>
              <w:rPr>
                <w:sz w:val="20"/>
                <w:szCs w:val="20"/>
              </w:rPr>
            </w:r>
          </w:p>
        </w:tc>
        <w:tc>
          <w:tcPr>
            <w:tcW w:type="dxa" w:w="1911"/>
            <w:tcBorders>
              <w:bottom w:color="00000A" w:space="0" w:sz="8" w:val="single"/>
            </w:tcBorders>
            <w:shd w:fill="FFFFFF" w:val="clear"/>
            <w:tcMar>
              <w:top w:type="dxa" w:w="0"/>
              <w:left w:type="dxa" w:w="108"/>
              <w:bottom w:type="dxa" w:w="0"/>
              <w:right w:type="dxa" w:w="108"/>
            </w:tcMar>
            <w:vAlign w:val="bottom"/>
          </w:tcPr>
          <w:p>
            <w:pPr>
              <w:pStyle w:val="style0"/>
            </w:pPr>
            <w:r>
              <w:rPr>
                <w:b/>
                <w:sz w:val="20"/>
                <w:szCs w:val="20"/>
              </w:rPr>
              <w:t>Parameter</w:t>
            </w:r>
          </w:p>
        </w:tc>
        <w:tc>
          <w:tcPr>
            <w:tcW w:type="dxa" w:w="1929"/>
            <w:tcBorders>
              <w:bottom w:color="00000A" w:space="0" w:sz="8" w:val="single"/>
            </w:tcBorders>
            <w:shd w:fill="FFFFFF" w:val="clear"/>
            <w:tcMar>
              <w:top w:type="dxa" w:w="0"/>
              <w:left w:type="dxa" w:w="108"/>
              <w:bottom w:type="dxa" w:w="0"/>
              <w:right w:type="dxa" w:w="108"/>
            </w:tcMar>
            <w:vAlign w:val="bottom"/>
          </w:tcPr>
          <w:p>
            <w:pPr>
              <w:pStyle w:val="style0"/>
              <w:jc w:val="center"/>
            </w:pPr>
            <w:r>
              <w:rPr>
                <w:b/>
                <w:sz w:val="20"/>
                <w:szCs w:val="20"/>
              </w:rPr>
              <w:t>LTRE contribution</w:t>
            </w:r>
          </w:p>
        </w:tc>
        <w:tc>
          <w:tcPr>
            <w:tcW w:type="dxa" w:w="960"/>
            <w:tcBorders>
              <w:bottom w:color="00000A" w:space="0" w:sz="8" w:val="single"/>
            </w:tcBorders>
            <w:shd w:fill="FFFFFF" w:val="clear"/>
            <w:tcMar>
              <w:top w:type="dxa" w:w="0"/>
              <w:left w:type="dxa" w:w="108"/>
              <w:bottom w:type="dxa" w:w="0"/>
              <w:right w:type="dxa" w:w="108"/>
            </w:tcMar>
            <w:vAlign w:val="bottom"/>
          </w:tcPr>
          <w:p>
            <w:pPr>
              <w:pStyle w:val="style0"/>
              <w:jc w:val="center"/>
            </w:pPr>
            <w:r>
              <w:rPr>
                <w:b/>
                <w:sz w:val="20"/>
                <w:szCs w:val="20"/>
              </w:rPr>
              <w:t>SE</w:t>
            </w:r>
          </w:p>
        </w:tc>
      </w:tr>
      <w:tr>
        <w:trPr>
          <w:trHeight w:hRule="atLeast" w:val="315"/>
          <w:cantSplit w:val="false"/>
        </w:trPr>
        <w:tc>
          <w:tcPr>
            <w:tcW w:type="dxa" w:w="959"/>
            <w:tcBorders>
              <w:top w:color="00000A" w:space="0" w:sz="4" w:val="single"/>
            </w:tcBorders>
            <w:shd w:fill="FFFFFF" w:val="clear"/>
            <w:tcMar>
              <w:top w:type="dxa" w:w="0"/>
              <w:left w:type="dxa" w:w="108"/>
              <w:bottom w:type="dxa" w:w="0"/>
              <w:right w:type="dxa" w:w="108"/>
            </w:tcMar>
            <w:vAlign w:val="bottom"/>
          </w:tcPr>
          <w:p>
            <w:pPr>
              <w:pStyle w:val="style0"/>
            </w:pPr>
            <w:r>
              <w:rPr>
                <w:sz w:val="20"/>
                <w:szCs w:val="20"/>
              </w:rPr>
            </w:r>
          </w:p>
        </w:tc>
        <w:tc>
          <w:tcPr>
            <w:tcW w:type="dxa" w:w="1911"/>
            <w:tcBorders/>
            <w:shd w:fill="FFFFFF" w:val="clear"/>
            <w:tcMar>
              <w:top w:type="dxa" w:w="0"/>
              <w:left w:type="dxa" w:w="108"/>
              <w:bottom w:type="dxa" w:w="0"/>
              <w:right w:type="dxa" w:w="108"/>
            </w:tcMar>
            <w:vAlign w:val="bottom"/>
          </w:tcPr>
          <w:p>
            <w:pPr>
              <w:pStyle w:val="style0"/>
            </w:pPr>
            <w:r>
              <w:rPr>
                <w:sz w:val="20"/>
                <w:szCs w:val="20"/>
              </w:rPr>
              <w:t>Juv. Surv (P</w:t>
            </w:r>
            <w:r>
              <w:rPr>
                <w:sz w:val="20"/>
                <w:szCs w:val="20"/>
                <w:vertAlign w:val="subscript"/>
              </w:rPr>
              <w:t>0</w:t>
            </w:r>
            <w:r>
              <w:rPr>
                <w:sz w:val="20"/>
                <w:szCs w:val="20"/>
              </w:rPr>
              <w:t>)</w:t>
            </w:r>
          </w:p>
        </w:tc>
        <w:tc>
          <w:tcPr>
            <w:tcW w:type="dxa" w:w="1929"/>
            <w:tcBorders/>
            <w:shd w:fill="FFFFFF" w:val="clear"/>
            <w:tcMar>
              <w:top w:type="dxa" w:w="0"/>
              <w:left w:type="dxa" w:w="108"/>
              <w:bottom w:type="dxa" w:w="0"/>
              <w:right w:type="dxa" w:w="108"/>
            </w:tcMar>
            <w:vAlign w:val="bottom"/>
          </w:tcPr>
          <w:p>
            <w:pPr>
              <w:pStyle w:val="style0"/>
              <w:jc w:val="center"/>
            </w:pPr>
            <w:r>
              <w:rPr>
                <w:sz w:val="20"/>
                <w:szCs w:val="20"/>
              </w:rPr>
              <w:t>0.18</w:t>
            </w:r>
          </w:p>
        </w:tc>
        <w:tc>
          <w:tcPr>
            <w:tcW w:type="dxa" w:w="960"/>
            <w:tcBorders/>
            <w:shd w:fill="FFFFFF" w:val="clear"/>
            <w:tcMar>
              <w:top w:type="dxa" w:w="0"/>
              <w:left w:type="dxa" w:w="108"/>
              <w:bottom w:type="dxa" w:w="0"/>
              <w:right w:type="dxa" w:w="108"/>
            </w:tcMar>
            <w:vAlign w:val="bottom"/>
          </w:tcPr>
          <w:p>
            <w:pPr>
              <w:pStyle w:val="style0"/>
              <w:jc w:val="center"/>
            </w:pPr>
            <w:r>
              <w:rPr>
                <w:sz w:val="20"/>
                <w:szCs w:val="20"/>
              </w:rPr>
              <w:t>0.06</w:t>
            </w:r>
          </w:p>
        </w:tc>
      </w:tr>
      <w:tr>
        <w:trPr>
          <w:trHeight w:hRule="atLeast" w:val="315"/>
          <w:cantSplit w:val="false"/>
        </w:trPr>
        <w:tc>
          <w:tcPr>
            <w:tcW w:type="dxa" w:w="959"/>
            <w:tcBorders/>
            <w:shd w:fill="FFFFFF" w:val="clear"/>
            <w:tcMar>
              <w:top w:type="dxa" w:w="0"/>
              <w:left w:type="dxa" w:w="108"/>
              <w:bottom w:type="dxa" w:w="0"/>
              <w:right w:type="dxa" w:w="108"/>
            </w:tcMar>
            <w:vAlign w:val="bottom"/>
          </w:tcPr>
          <w:p>
            <w:pPr>
              <w:pStyle w:val="style0"/>
            </w:pPr>
            <w:r>
              <w:rPr>
                <w:sz w:val="20"/>
                <w:szCs w:val="20"/>
              </w:rPr>
            </w:r>
          </w:p>
        </w:tc>
        <w:tc>
          <w:tcPr>
            <w:tcW w:type="dxa" w:w="1911"/>
            <w:tcBorders/>
            <w:shd w:fill="FFFFFF" w:val="clear"/>
            <w:tcMar>
              <w:top w:type="dxa" w:w="0"/>
              <w:left w:type="dxa" w:w="108"/>
              <w:bottom w:type="dxa" w:w="0"/>
              <w:right w:type="dxa" w:w="108"/>
            </w:tcMar>
            <w:vAlign w:val="bottom"/>
          </w:tcPr>
          <w:p>
            <w:pPr>
              <w:pStyle w:val="style0"/>
            </w:pPr>
            <w:r>
              <w:rPr>
                <w:sz w:val="20"/>
                <w:szCs w:val="20"/>
              </w:rPr>
              <w:t>Yearl. Surv. (P</w:t>
            </w:r>
            <w:r>
              <w:rPr>
                <w:sz w:val="20"/>
                <w:szCs w:val="20"/>
                <w:vertAlign w:val="subscript"/>
              </w:rPr>
              <w:t>1</w:t>
            </w:r>
            <w:r>
              <w:rPr>
                <w:sz w:val="20"/>
                <w:szCs w:val="20"/>
              </w:rPr>
              <w:t>)</w:t>
            </w:r>
          </w:p>
        </w:tc>
        <w:tc>
          <w:tcPr>
            <w:tcW w:type="dxa" w:w="1929"/>
            <w:tcBorders/>
            <w:shd w:fill="FFFFFF" w:val="clear"/>
            <w:tcMar>
              <w:top w:type="dxa" w:w="0"/>
              <w:left w:type="dxa" w:w="108"/>
              <w:bottom w:type="dxa" w:w="0"/>
              <w:right w:type="dxa" w:w="108"/>
            </w:tcMar>
            <w:vAlign w:val="bottom"/>
          </w:tcPr>
          <w:p>
            <w:pPr>
              <w:pStyle w:val="style0"/>
              <w:jc w:val="center"/>
            </w:pPr>
            <w:r>
              <w:rPr>
                <w:sz w:val="20"/>
                <w:szCs w:val="20"/>
              </w:rPr>
              <w:t>0.13</w:t>
            </w:r>
          </w:p>
        </w:tc>
        <w:tc>
          <w:tcPr>
            <w:tcW w:type="dxa" w:w="960"/>
            <w:tcBorders/>
            <w:shd w:fill="FFFFFF" w:val="clear"/>
            <w:tcMar>
              <w:top w:type="dxa" w:w="0"/>
              <w:left w:type="dxa" w:w="108"/>
              <w:bottom w:type="dxa" w:w="0"/>
              <w:right w:type="dxa" w:w="108"/>
            </w:tcMar>
            <w:vAlign w:val="bottom"/>
          </w:tcPr>
          <w:p>
            <w:pPr>
              <w:pStyle w:val="style0"/>
              <w:jc w:val="center"/>
            </w:pPr>
            <w:r>
              <w:rPr>
                <w:sz w:val="20"/>
                <w:szCs w:val="20"/>
              </w:rPr>
              <w:t>0.05</w:t>
            </w:r>
          </w:p>
        </w:tc>
      </w:tr>
      <w:tr>
        <w:trPr>
          <w:trHeight w:hRule="atLeast" w:val="315"/>
          <w:cantSplit w:val="false"/>
        </w:trPr>
        <w:tc>
          <w:tcPr>
            <w:tcW w:type="dxa" w:w="959"/>
            <w:tcBorders/>
            <w:shd w:fill="FFFFFF" w:val="clear"/>
            <w:tcMar>
              <w:top w:type="dxa" w:w="0"/>
              <w:left w:type="dxa" w:w="108"/>
              <w:bottom w:type="dxa" w:w="0"/>
              <w:right w:type="dxa" w:w="108"/>
            </w:tcMar>
            <w:vAlign w:val="bottom"/>
          </w:tcPr>
          <w:p>
            <w:pPr>
              <w:pStyle w:val="style0"/>
            </w:pPr>
            <w:r>
              <w:rPr>
                <w:sz w:val="20"/>
                <w:szCs w:val="20"/>
              </w:rPr>
            </w:r>
          </w:p>
        </w:tc>
        <w:tc>
          <w:tcPr>
            <w:tcW w:type="dxa" w:w="1911"/>
            <w:tcBorders/>
            <w:shd w:fill="FFFFFF" w:val="clear"/>
            <w:tcMar>
              <w:top w:type="dxa" w:w="0"/>
              <w:left w:type="dxa" w:w="108"/>
              <w:bottom w:type="dxa" w:w="0"/>
              <w:right w:type="dxa" w:w="108"/>
            </w:tcMar>
            <w:vAlign w:val="bottom"/>
          </w:tcPr>
          <w:p>
            <w:pPr>
              <w:pStyle w:val="style0"/>
            </w:pPr>
            <w:r>
              <w:rPr>
                <w:sz w:val="20"/>
                <w:szCs w:val="20"/>
              </w:rPr>
              <w:t>Two-yr. Surv. (P</w:t>
            </w:r>
            <w:r>
              <w:rPr>
                <w:sz w:val="20"/>
                <w:szCs w:val="20"/>
                <w:vertAlign w:val="subscript"/>
              </w:rPr>
              <w:t>2</w:t>
            </w:r>
            <w:r>
              <w:rPr>
                <w:sz w:val="20"/>
                <w:szCs w:val="20"/>
              </w:rPr>
              <w:t>)</w:t>
            </w:r>
          </w:p>
        </w:tc>
        <w:tc>
          <w:tcPr>
            <w:tcW w:type="dxa" w:w="1929"/>
            <w:tcBorders/>
            <w:shd w:fill="FFFFFF" w:val="clear"/>
            <w:tcMar>
              <w:top w:type="dxa" w:w="0"/>
              <w:left w:type="dxa" w:w="108"/>
              <w:bottom w:type="dxa" w:w="0"/>
              <w:right w:type="dxa" w:w="108"/>
            </w:tcMar>
            <w:vAlign w:val="bottom"/>
          </w:tcPr>
          <w:p>
            <w:pPr>
              <w:pStyle w:val="style0"/>
              <w:jc w:val="center"/>
            </w:pPr>
            <w:r>
              <w:rPr>
                <w:sz w:val="20"/>
                <w:szCs w:val="20"/>
              </w:rPr>
              <w:t>0.28</w:t>
            </w:r>
          </w:p>
        </w:tc>
        <w:tc>
          <w:tcPr>
            <w:tcW w:type="dxa" w:w="960"/>
            <w:tcBorders/>
            <w:shd w:fill="FFFFFF" w:val="clear"/>
            <w:tcMar>
              <w:top w:type="dxa" w:w="0"/>
              <w:left w:type="dxa" w:w="108"/>
              <w:bottom w:type="dxa" w:w="0"/>
              <w:right w:type="dxa" w:w="108"/>
            </w:tcMar>
            <w:vAlign w:val="bottom"/>
          </w:tcPr>
          <w:p>
            <w:pPr>
              <w:pStyle w:val="style0"/>
              <w:jc w:val="center"/>
            </w:pPr>
            <w:r>
              <w:rPr>
                <w:sz w:val="20"/>
                <w:szCs w:val="20"/>
              </w:rPr>
              <w:t>0.05</w:t>
            </w:r>
          </w:p>
        </w:tc>
      </w:tr>
      <w:tr>
        <w:trPr>
          <w:trHeight w:hRule="atLeast" w:val="315"/>
          <w:cantSplit w:val="false"/>
        </w:trPr>
        <w:tc>
          <w:tcPr>
            <w:tcW w:type="dxa" w:w="959"/>
            <w:tcBorders/>
            <w:shd w:fill="FFFFFF" w:val="clear"/>
            <w:tcMar>
              <w:top w:type="dxa" w:w="0"/>
              <w:left w:type="dxa" w:w="108"/>
              <w:bottom w:type="dxa" w:w="0"/>
              <w:right w:type="dxa" w:w="108"/>
            </w:tcMar>
            <w:vAlign w:val="bottom"/>
          </w:tcPr>
          <w:p>
            <w:pPr>
              <w:pStyle w:val="style0"/>
            </w:pPr>
            <w:r>
              <w:rPr>
                <w:sz w:val="20"/>
                <w:szCs w:val="20"/>
              </w:rPr>
            </w:r>
          </w:p>
        </w:tc>
        <w:tc>
          <w:tcPr>
            <w:tcW w:type="dxa" w:w="1911"/>
            <w:tcBorders/>
            <w:shd w:fill="FFFFFF" w:val="clear"/>
            <w:tcMar>
              <w:top w:type="dxa" w:w="0"/>
              <w:left w:type="dxa" w:w="108"/>
              <w:bottom w:type="dxa" w:w="0"/>
              <w:right w:type="dxa" w:w="108"/>
            </w:tcMar>
            <w:vAlign w:val="bottom"/>
          </w:tcPr>
          <w:p>
            <w:pPr>
              <w:pStyle w:val="style0"/>
            </w:pPr>
            <w:r>
              <w:rPr>
                <w:sz w:val="20"/>
                <w:szCs w:val="20"/>
              </w:rPr>
              <w:t>Adult Surv. (P</w:t>
            </w:r>
            <w:r>
              <w:rPr>
                <w:sz w:val="20"/>
                <w:szCs w:val="20"/>
                <w:vertAlign w:val="subscript"/>
              </w:rPr>
              <w:t>A</w:t>
            </w:r>
            <w:r>
              <w:rPr>
                <w:sz w:val="20"/>
                <w:szCs w:val="20"/>
              </w:rPr>
              <w:t>)</w:t>
            </w:r>
          </w:p>
        </w:tc>
        <w:tc>
          <w:tcPr>
            <w:tcW w:type="dxa" w:w="1929"/>
            <w:tcBorders/>
            <w:shd w:fill="FFFFFF" w:val="clear"/>
            <w:tcMar>
              <w:top w:type="dxa" w:w="0"/>
              <w:left w:type="dxa" w:w="108"/>
              <w:bottom w:type="dxa" w:w="0"/>
              <w:right w:type="dxa" w:w="108"/>
            </w:tcMar>
            <w:vAlign w:val="bottom"/>
          </w:tcPr>
          <w:p>
            <w:pPr>
              <w:pStyle w:val="style0"/>
              <w:jc w:val="center"/>
            </w:pPr>
            <w:r>
              <w:rPr>
                <w:sz w:val="20"/>
                <w:szCs w:val="20"/>
              </w:rPr>
              <w:t>0.22</w:t>
            </w:r>
          </w:p>
        </w:tc>
        <w:tc>
          <w:tcPr>
            <w:tcW w:type="dxa" w:w="960"/>
            <w:tcBorders/>
            <w:shd w:fill="FFFFFF" w:val="clear"/>
            <w:tcMar>
              <w:top w:type="dxa" w:w="0"/>
              <w:left w:type="dxa" w:w="108"/>
              <w:bottom w:type="dxa" w:w="0"/>
              <w:right w:type="dxa" w:w="108"/>
            </w:tcMar>
            <w:vAlign w:val="bottom"/>
          </w:tcPr>
          <w:p>
            <w:pPr>
              <w:pStyle w:val="style0"/>
              <w:jc w:val="center"/>
            </w:pPr>
            <w:r>
              <w:rPr>
                <w:sz w:val="20"/>
                <w:szCs w:val="20"/>
              </w:rPr>
              <w:t>0.03</w:t>
            </w:r>
          </w:p>
        </w:tc>
      </w:tr>
      <w:tr>
        <w:trPr>
          <w:trHeight w:hRule="atLeast" w:val="315"/>
          <w:cantSplit w:val="false"/>
        </w:trPr>
        <w:tc>
          <w:tcPr>
            <w:tcW w:type="dxa" w:w="959"/>
            <w:tcBorders/>
            <w:shd w:fill="FFFFFF" w:val="clear"/>
            <w:tcMar>
              <w:top w:type="dxa" w:w="0"/>
              <w:left w:type="dxa" w:w="108"/>
              <w:bottom w:type="dxa" w:w="0"/>
              <w:right w:type="dxa" w:w="108"/>
            </w:tcMar>
            <w:vAlign w:val="bottom"/>
          </w:tcPr>
          <w:p>
            <w:pPr>
              <w:pStyle w:val="style0"/>
            </w:pPr>
            <w:r>
              <w:rPr>
                <w:sz w:val="20"/>
                <w:szCs w:val="20"/>
              </w:rPr>
            </w:r>
          </w:p>
        </w:tc>
        <w:tc>
          <w:tcPr>
            <w:tcW w:type="dxa" w:w="1911"/>
            <w:tcBorders/>
            <w:shd w:fill="FFFFFF" w:val="clear"/>
            <w:tcMar>
              <w:top w:type="dxa" w:w="0"/>
              <w:left w:type="dxa" w:w="108"/>
              <w:bottom w:type="dxa" w:w="0"/>
              <w:right w:type="dxa" w:w="108"/>
            </w:tcMar>
            <w:vAlign w:val="bottom"/>
          </w:tcPr>
          <w:p>
            <w:pPr>
              <w:pStyle w:val="style0"/>
            </w:pPr>
            <w:r>
              <w:rPr>
                <w:sz w:val="20"/>
                <w:szCs w:val="20"/>
              </w:rPr>
              <w:t>Two-yr. Fert. (F</w:t>
            </w:r>
            <w:r>
              <w:rPr>
                <w:sz w:val="20"/>
                <w:szCs w:val="20"/>
                <w:vertAlign w:val="subscript"/>
              </w:rPr>
              <w:t>2</w:t>
            </w:r>
            <w:r>
              <w:rPr>
                <w:sz w:val="20"/>
                <w:szCs w:val="20"/>
              </w:rPr>
              <w:t>)</w:t>
            </w:r>
          </w:p>
        </w:tc>
        <w:tc>
          <w:tcPr>
            <w:tcW w:type="dxa" w:w="1929"/>
            <w:tcBorders/>
            <w:shd w:fill="FFFFFF" w:val="clear"/>
            <w:tcMar>
              <w:top w:type="dxa" w:w="0"/>
              <w:left w:type="dxa" w:w="108"/>
              <w:bottom w:type="dxa" w:w="0"/>
              <w:right w:type="dxa" w:w="108"/>
            </w:tcMar>
            <w:vAlign w:val="bottom"/>
          </w:tcPr>
          <w:p>
            <w:pPr>
              <w:pStyle w:val="style0"/>
              <w:jc w:val="center"/>
            </w:pPr>
            <w:r>
              <w:rPr>
                <w:sz w:val="20"/>
                <w:szCs w:val="20"/>
              </w:rPr>
              <w:t>0.07</w:t>
            </w:r>
          </w:p>
        </w:tc>
        <w:tc>
          <w:tcPr>
            <w:tcW w:type="dxa" w:w="960"/>
            <w:tcBorders/>
            <w:shd w:fill="FFFFFF" w:val="clear"/>
            <w:tcMar>
              <w:top w:type="dxa" w:w="0"/>
              <w:left w:type="dxa" w:w="108"/>
              <w:bottom w:type="dxa" w:w="0"/>
              <w:right w:type="dxa" w:w="108"/>
            </w:tcMar>
            <w:vAlign w:val="bottom"/>
          </w:tcPr>
          <w:p>
            <w:pPr>
              <w:pStyle w:val="style0"/>
              <w:jc w:val="center"/>
            </w:pPr>
            <w:r>
              <w:rPr>
                <w:sz w:val="20"/>
                <w:szCs w:val="20"/>
              </w:rPr>
              <w:t>0.02</w:t>
            </w:r>
          </w:p>
        </w:tc>
      </w:tr>
      <w:tr>
        <w:trPr>
          <w:trHeight w:hRule="atLeast" w:val="315"/>
          <w:cantSplit w:val="false"/>
        </w:trPr>
        <w:tc>
          <w:tcPr>
            <w:tcW w:type="dxa" w:w="959"/>
            <w:tcBorders>
              <w:bottom w:color="00000A" w:space="0" w:sz="4" w:val="single"/>
            </w:tcBorders>
            <w:shd w:fill="FFFFFF" w:val="clear"/>
            <w:tcMar>
              <w:top w:type="dxa" w:w="0"/>
              <w:left w:type="dxa" w:w="108"/>
              <w:bottom w:type="dxa" w:w="0"/>
              <w:right w:type="dxa" w:w="108"/>
            </w:tcMar>
            <w:vAlign w:val="bottom"/>
          </w:tcPr>
          <w:p>
            <w:pPr>
              <w:pStyle w:val="style0"/>
            </w:pPr>
            <w:r>
              <w:rPr>
                <w:sz w:val="20"/>
                <w:szCs w:val="20"/>
              </w:rPr>
            </w:r>
          </w:p>
        </w:tc>
        <w:tc>
          <w:tcPr>
            <w:tcW w:type="dxa" w:w="1911"/>
            <w:tcBorders>
              <w:bottom w:color="00000A" w:space="0" w:sz="4" w:val="single"/>
            </w:tcBorders>
            <w:shd w:fill="FFFFFF" w:val="clear"/>
            <w:tcMar>
              <w:top w:type="dxa" w:w="0"/>
              <w:left w:type="dxa" w:w="108"/>
              <w:bottom w:type="dxa" w:w="0"/>
              <w:right w:type="dxa" w:w="108"/>
            </w:tcMar>
            <w:vAlign w:val="bottom"/>
          </w:tcPr>
          <w:p>
            <w:pPr>
              <w:pStyle w:val="style0"/>
            </w:pPr>
            <w:r>
              <w:rPr>
                <w:sz w:val="20"/>
                <w:szCs w:val="20"/>
              </w:rPr>
              <w:t>Adult Fert. (F</w:t>
            </w:r>
            <w:r>
              <w:rPr>
                <w:sz w:val="20"/>
                <w:szCs w:val="20"/>
                <w:vertAlign w:val="subscript"/>
              </w:rPr>
              <w:t>A</w:t>
            </w:r>
            <w:r>
              <w:rPr>
                <w:sz w:val="20"/>
                <w:szCs w:val="20"/>
              </w:rPr>
              <w:t>)</w:t>
            </w:r>
          </w:p>
        </w:tc>
        <w:tc>
          <w:tcPr>
            <w:tcW w:type="dxa" w:w="1929"/>
            <w:tcBorders>
              <w:bottom w:color="00000A" w:space="0" w:sz="4" w:val="single"/>
            </w:tcBorders>
            <w:shd w:fill="FFFFFF" w:val="clear"/>
            <w:tcMar>
              <w:top w:type="dxa" w:w="0"/>
              <w:left w:type="dxa" w:w="108"/>
              <w:bottom w:type="dxa" w:w="0"/>
              <w:right w:type="dxa" w:w="108"/>
            </w:tcMar>
            <w:vAlign w:val="bottom"/>
          </w:tcPr>
          <w:p>
            <w:pPr>
              <w:pStyle w:val="style0"/>
              <w:jc w:val="center"/>
            </w:pPr>
            <w:r>
              <w:rPr>
                <w:sz w:val="20"/>
                <w:szCs w:val="20"/>
              </w:rPr>
              <w:t>0.13</w:t>
            </w:r>
          </w:p>
        </w:tc>
        <w:tc>
          <w:tcPr>
            <w:tcW w:type="dxa" w:w="960"/>
            <w:tcBorders>
              <w:bottom w:color="00000A" w:space="0" w:sz="4" w:val="single"/>
            </w:tcBorders>
            <w:shd w:fill="FFFFFF" w:val="clear"/>
            <w:tcMar>
              <w:top w:type="dxa" w:w="0"/>
              <w:left w:type="dxa" w:w="108"/>
              <w:bottom w:type="dxa" w:w="0"/>
              <w:right w:type="dxa" w:w="108"/>
            </w:tcMar>
            <w:vAlign w:val="bottom"/>
          </w:tcPr>
          <w:p>
            <w:pPr>
              <w:pStyle w:val="style0"/>
              <w:jc w:val="center"/>
            </w:pPr>
            <w:r>
              <w:rPr>
                <w:sz w:val="20"/>
                <w:szCs w:val="20"/>
              </w:rPr>
              <w:t>0.07</w:t>
            </w:r>
          </w:p>
        </w:tc>
      </w:tr>
      <w:tr>
        <w:trPr>
          <w:trHeight w:hRule="atLeast" w:val="255"/>
          <w:cantSplit w:val="false"/>
        </w:trPr>
        <w:tc>
          <w:tcPr>
            <w:tcW w:type="dxa" w:w="959"/>
            <w:tcBorders>
              <w:top w:color="00000A" w:space="0" w:sz="4" w:val="single"/>
            </w:tcBorders>
            <w:shd w:fill="FFFFFF" w:val="clear"/>
            <w:tcMar>
              <w:top w:type="dxa" w:w="0"/>
              <w:left w:type="dxa" w:w="108"/>
              <w:bottom w:type="dxa" w:w="0"/>
              <w:right w:type="dxa" w:w="108"/>
            </w:tcMar>
            <w:vAlign w:val="bottom"/>
          </w:tcPr>
          <w:p>
            <w:pPr>
              <w:pStyle w:val="style0"/>
            </w:pPr>
            <w:r>
              <w:rPr>
                <w:sz w:val="20"/>
                <w:szCs w:val="20"/>
              </w:rPr>
            </w:r>
          </w:p>
        </w:tc>
        <w:tc>
          <w:tcPr>
            <w:tcW w:type="dxa" w:w="1911"/>
            <w:tcBorders>
              <w:top w:color="00000A" w:space="0" w:sz="4" w:val="single"/>
            </w:tcBorders>
            <w:shd w:fill="FFFFFF" w:val="clear"/>
            <w:tcMar>
              <w:top w:type="dxa" w:w="0"/>
              <w:left w:type="dxa" w:w="108"/>
              <w:bottom w:type="dxa" w:w="0"/>
              <w:right w:type="dxa" w:w="108"/>
            </w:tcMar>
            <w:vAlign w:val="bottom"/>
          </w:tcPr>
          <w:p>
            <w:pPr>
              <w:pStyle w:val="style0"/>
            </w:pPr>
            <w:r>
              <w:rPr>
                <w:sz w:val="20"/>
                <w:szCs w:val="20"/>
              </w:rPr>
            </w:r>
          </w:p>
        </w:tc>
        <w:tc>
          <w:tcPr>
            <w:tcW w:type="dxa" w:w="1929"/>
            <w:tcBorders>
              <w:top w:color="00000A" w:space="0" w:sz="4" w:val="single"/>
            </w:tcBorders>
            <w:shd w:fill="FFFFFF" w:val="clear"/>
            <w:tcMar>
              <w:top w:type="dxa" w:w="0"/>
              <w:left w:type="dxa" w:w="108"/>
              <w:bottom w:type="dxa" w:w="0"/>
              <w:right w:type="dxa" w:w="108"/>
            </w:tcMar>
            <w:vAlign w:val="bottom"/>
          </w:tcPr>
          <w:p>
            <w:pPr>
              <w:pStyle w:val="style0"/>
              <w:jc w:val="center"/>
            </w:pPr>
            <w:r>
              <w:rPr>
                <w:sz w:val="20"/>
                <w:szCs w:val="20"/>
              </w:rPr>
            </w:r>
          </w:p>
        </w:tc>
        <w:tc>
          <w:tcPr>
            <w:tcW w:type="dxa" w:w="960"/>
            <w:tcBorders>
              <w:top w:color="00000A" w:space="0" w:sz="4" w:val="single"/>
            </w:tcBorders>
            <w:shd w:fill="FFFFFF" w:val="clear"/>
            <w:tcMar>
              <w:top w:type="dxa" w:w="0"/>
              <w:left w:type="dxa" w:w="108"/>
              <w:bottom w:type="dxa" w:w="0"/>
              <w:right w:type="dxa" w:w="108"/>
            </w:tcMar>
            <w:vAlign w:val="bottom"/>
          </w:tcPr>
          <w:p>
            <w:pPr>
              <w:pStyle w:val="style0"/>
              <w:jc w:val="center"/>
            </w:pPr>
            <w:r>
              <w:rPr>
                <w:sz w:val="20"/>
                <w:szCs w:val="20"/>
              </w:rPr>
            </w:r>
          </w:p>
        </w:tc>
      </w:tr>
      <w:tr>
        <w:trPr>
          <w:trHeight w:hRule="atLeast" w:val="255"/>
          <w:cantSplit w:val="false"/>
        </w:trPr>
        <w:tc>
          <w:tcPr>
            <w:tcW w:type="dxa" w:w="2870"/>
            <w:gridSpan w:val="2"/>
            <w:tcBorders/>
            <w:shd w:fill="FFFFFF" w:val="clear"/>
            <w:tcMar>
              <w:top w:type="dxa" w:w="0"/>
              <w:left w:type="dxa" w:w="108"/>
              <w:bottom w:type="dxa" w:w="0"/>
              <w:right w:type="dxa" w:w="108"/>
            </w:tcMar>
            <w:vAlign w:val="bottom"/>
          </w:tcPr>
          <w:p>
            <w:pPr>
              <w:pStyle w:val="style0"/>
            </w:pPr>
            <w:r>
              <w:rPr>
                <w:sz w:val="20"/>
                <w:szCs w:val="20"/>
              </w:rPr>
              <w:t>Collared Pikas</w:t>
            </w:r>
          </w:p>
        </w:tc>
        <w:tc>
          <w:tcPr>
            <w:tcW w:type="dxa" w:w="1929"/>
            <w:tcBorders/>
            <w:shd w:fill="FFFFFF" w:val="clear"/>
            <w:tcMar>
              <w:top w:type="dxa" w:w="0"/>
              <w:left w:type="dxa" w:w="108"/>
              <w:bottom w:type="dxa" w:w="0"/>
              <w:right w:type="dxa" w:w="108"/>
            </w:tcMar>
            <w:vAlign w:val="bottom"/>
          </w:tcPr>
          <w:p>
            <w:pPr>
              <w:pStyle w:val="style0"/>
            </w:pPr>
            <w:r>
              <w:rPr>
                <w:sz w:val="20"/>
                <w:szCs w:val="20"/>
              </w:rPr>
            </w:r>
          </w:p>
        </w:tc>
        <w:tc>
          <w:tcPr>
            <w:tcW w:type="dxa" w:w="1"/>
            <w:tcBorders/>
            <w:shd w:fill="FFFFFF" w:val="clear"/>
            <w:tcMar>
              <w:top w:type="dxa" w:w="0"/>
              <w:left w:type="dxa" w:w="108"/>
              <w:bottom w:type="dxa" w:w="0"/>
              <w:right w:type="dxa" w:w="108"/>
            </w:tcMar>
            <w:vAlign w:val="bottom"/>
          </w:tcPr>
          <w:p>
            <w:pPr>
              <w:pStyle w:val="style0"/>
              <w:jc w:val="center"/>
            </w:pPr>
            <w:r>
              <w:rPr>
                <w:sz w:val="20"/>
                <w:szCs w:val="20"/>
              </w:rPr>
            </w:r>
          </w:p>
        </w:tc>
      </w:tr>
      <w:tr>
        <w:trPr>
          <w:trHeight w:hRule="atLeast" w:val="270"/>
          <w:cantSplit w:val="false"/>
        </w:trPr>
        <w:tc>
          <w:tcPr>
            <w:tcW w:type="dxa" w:w="959"/>
            <w:tcBorders>
              <w:bottom w:color="00000A" w:space="0" w:sz="4" w:val="single"/>
            </w:tcBorders>
            <w:shd w:fill="FFFFFF" w:val="clear"/>
            <w:tcMar>
              <w:top w:type="dxa" w:w="0"/>
              <w:left w:type="dxa" w:w="108"/>
              <w:bottom w:type="dxa" w:w="0"/>
              <w:right w:type="dxa" w:w="108"/>
            </w:tcMar>
            <w:vAlign w:val="bottom"/>
          </w:tcPr>
          <w:p>
            <w:pPr>
              <w:pStyle w:val="style0"/>
            </w:pPr>
            <w:r>
              <w:rPr>
                <w:sz w:val="20"/>
                <w:szCs w:val="20"/>
              </w:rPr>
            </w:r>
          </w:p>
        </w:tc>
        <w:tc>
          <w:tcPr>
            <w:tcW w:type="dxa" w:w="1911"/>
            <w:tcBorders>
              <w:bottom w:color="00000A" w:space="0" w:sz="8" w:val="single"/>
            </w:tcBorders>
            <w:shd w:fill="FFFFFF" w:val="clear"/>
            <w:tcMar>
              <w:top w:type="dxa" w:w="0"/>
              <w:left w:type="dxa" w:w="108"/>
              <w:bottom w:type="dxa" w:w="0"/>
              <w:right w:type="dxa" w:w="108"/>
            </w:tcMar>
            <w:vAlign w:val="bottom"/>
          </w:tcPr>
          <w:p>
            <w:pPr>
              <w:pStyle w:val="style0"/>
            </w:pPr>
            <w:r>
              <w:rPr>
                <w:b/>
                <w:sz w:val="20"/>
                <w:szCs w:val="20"/>
              </w:rPr>
              <w:t>Parameter</w:t>
            </w:r>
          </w:p>
        </w:tc>
        <w:tc>
          <w:tcPr>
            <w:tcW w:type="dxa" w:w="1929"/>
            <w:tcBorders>
              <w:bottom w:color="00000A" w:space="0" w:sz="8" w:val="single"/>
            </w:tcBorders>
            <w:shd w:fill="FFFFFF" w:val="clear"/>
            <w:tcMar>
              <w:top w:type="dxa" w:w="0"/>
              <w:left w:type="dxa" w:w="108"/>
              <w:bottom w:type="dxa" w:w="0"/>
              <w:right w:type="dxa" w:w="108"/>
            </w:tcMar>
            <w:vAlign w:val="bottom"/>
          </w:tcPr>
          <w:p>
            <w:pPr>
              <w:pStyle w:val="style0"/>
              <w:jc w:val="center"/>
            </w:pPr>
            <w:r>
              <w:rPr>
                <w:b/>
                <w:sz w:val="20"/>
                <w:szCs w:val="20"/>
              </w:rPr>
              <w:t>LTRE contribution</w:t>
            </w:r>
          </w:p>
        </w:tc>
        <w:tc>
          <w:tcPr>
            <w:tcW w:type="dxa" w:w="960"/>
            <w:tcBorders>
              <w:bottom w:color="00000A" w:space="0" w:sz="8" w:val="single"/>
            </w:tcBorders>
            <w:shd w:fill="FFFFFF" w:val="clear"/>
            <w:tcMar>
              <w:top w:type="dxa" w:w="0"/>
              <w:left w:type="dxa" w:w="108"/>
              <w:bottom w:type="dxa" w:w="0"/>
              <w:right w:type="dxa" w:w="108"/>
            </w:tcMar>
            <w:vAlign w:val="bottom"/>
          </w:tcPr>
          <w:p>
            <w:pPr>
              <w:pStyle w:val="style0"/>
              <w:jc w:val="center"/>
            </w:pPr>
            <w:r>
              <w:rPr>
                <w:b/>
                <w:sz w:val="20"/>
                <w:szCs w:val="20"/>
              </w:rPr>
              <w:t>SE</w:t>
            </w:r>
          </w:p>
        </w:tc>
      </w:tr>
      <w:tr>
        <w:trPr>
          <w:trHeight w:hRule="atLeast" w:val="315"/>
          <w:cantSplit w:val="false"/>
        </w:trPr>
        <w:tc>
          <w:tcPr>
            <w:tcW w:type="dxa" w:w="959"/>
            <w:tcBorders>
              <w:top w:color="00000A" w:space="0" w:sz="4" w:val="single"/>
            </w:tcBorders>
            <w:shd w:fill="FFFFFF" w:val="clear"/>
            <w:tcMar>
              <w:top w:type="dxa" w:w="0"/>
              <w:left w:type="dxa" w:w="108"/>
              <w:bottom w:type="dxa" w:w="0"/>
              <w:right w:type="dxa" w:w="108"/>
            </w:tcMar>
            <w:vAlign w:val="bottom"/>
          </w:tcPr>
          <w:p>
            <w:pPr>
              <w:pStyle w:val="style0"/>
            </w:pPr>
            <w:r>
              <w:rPr>
                <w:sz w:val="20"/>
                <w:szCs w:val="20"/>
              </w:rPr>
            </w:r>
          </w:p>
        </w:tc>
        <w:tc>
          <w:tcPr>
            <w:tcW w:type="dxa" w:w="1911"/>
            <w:tcBorders/>
            <w:shd w:fill="FFFFFF" w:val="clear"/>
            <w:tcMar>
              <w:top w:type="dxa" w:w="0"/>
              <w:left w:type="dxa" w:w="108"/>
              <w:bottom w:type="dxa" w:w="0"/>
              <w:right w:type="dxa" w:w="108"/>
            </w:tcMar>
            <w:vAlign w:val="bottom"/>
          </w:tcPr>
          <w:p>
            <w:pPr>
              <w:pStyle w:val="style0"/>
            </w:pPr>
            <w:r>
              <w:rPr>
                <w:sz w:val="20"/>
                <w:szCs w:val="20"/>
              </w:rPr>
              <w:t>Juv. Surv. (P</w:t>
            </w:r>
            <w:r>
              <w:rPr>
                <w:sz w:val="20"/>
                <w:szCs w:val="20"/>
                <w:vertAlign w:val="subscript"/>
              </w:rPr>
              <w:t>J</w:t>
            </w:r>
            <w:r>
              <w:rPr>
                <w:sz w:val="20"/>
                <w:szCs w:val="20"/>
              </w:rPr>
              <w:t>)</w:t>
            </w:r>
          </w:p>
        </w:tc>
        <w:tc>
          <w:tcPr>
            <w:tcW w:type="dxa" w:w="1929"/>
            <w:tcBorders/>
            <w:shd w:fill="FFFFFF" w:val="clear"/>
            <w:tcMar>
              <w:top w:type="dxa" w:w="0"/>
              <w:left w:type="dxa" w:w="108"/>
              <w:bottom w:type="dxa" w:w="0"/>
              <w:right w:type="dxa" w:w="108"/>
            </w:tcMar>
            <w:vAlign w:val="bottom"/>
          </w:tcPr>
          <w:p>
            <w:pPr>
              <w:pStyle w:val="style0"/>
              <w:jc w:val="center"/>
            </w:pPr>
            <w:r>
              <w:rPr>
                <w:sz w:val="20"/>
                <w:szCs w:val="20"/>
              </w:rPr>
              <w:t>0.18</w:t>
            </w:r>
          </w:p>
        </w:tc>
        <w:tc>
          <w:tcPr>
            <w:tcW w:type="dxa" w:w="960"/>
            <w:tcBorders/>
            <w:shd w:fill="FFFFFF" w:val="clear"/>
            <w:tcMar>
              <w:top w:type="dxa" w:w="0"/>
              <w:left w:type="dxa" w:w="108"/>
              <w:bottom w:type="dxa" w:w="0"/>
              <w:right w:type="dxa" w:w="108"/>
            </w:tcMar>
            <w:vAlign w:val="bottom"/>
          </w:tcPr>
          <w:p>
            <w:pPr>
              <w:pStyle w:val="style0"/>
              <w:jc w:val="center"/>
            </w:pPr>
            <w:r>
              <w:rPr>
                <w:sz w:val="20"/>
                <w:szCs w:val="20"/>
              </w:rPr>
              <w:t>0.06</w:t>
            </w:r>
          </w:p>
        </w:tc>
      </w:tr>
      <w:tr>
        <w:trPr>
          <w:trHeight w:hRule="atLeast" w:val="315"/>
          <w:cantSplit w:val="false"/>
        </w:trPr>
        <w:tc>
          <w:tcPr>
            <w:tcW w:type="dxa" w:w="959"/>
            <w:tcBorders/>
            <w:shd w:fill="FFFFFF" w:val="clear"/>
            <w:tcMar>
              <w:top w:type="dxa" w:w="0"/>
              <w:left w:type="dxa" w:w="108"/>
              <w:bottom w:type="dxa" w:w="0"/>
              <w:right w:type="dxa" w:w="108"/>
            </w:tcMar>
            <w:vAlign w:val="bottom"/>
          </w:tcPr>
          <w:p>
            <w:pPr>
              <w:pStyle w:val="style0"/>
            </w:pPr>
            <w:r>
              <w:rPr>
                <w:sz w:val="20"/>
                <w:szCs w:val="20"/>
              </w:rPr>
            </w:r>
          </w:p>
        </w:tc>
        <w:tc>
          <w:tcPr>
            <w:tcW w:type="dxa" w:w="1911"/>
            <w:tcBorders/>
            <w:shd w:fill="FFFFFF" w:val="clear"/>
            <w:tcMar>
              <w:top w:type="dxa" w:w="0"/>
              <w:left w:type="dxa" w:w="108"/>
              <w:bottom w:type="dxa" w:w="0"/>
              <w:right w:type="dxa" w:w="108"/>
            </w:tcMar>
            <w:vAlign w:val="bottom"/>
          </w:tcPr>
          <w:p>
            <w:pPr>
              <w:pStyle w:val="style0"/>
            </w:pPr>
            <w:r>
              <w:rPr>
                <w:sz w:val="20"/>
                <w:szCs w:val="20"/>
              </w:rPr>
              <w:t>Adult Surv. (P</w:t>
            </w:r>
            <w:r>
              <w:rPr>
                <w:sz w:val="20"/>
                <w:szCs w:val="20"/>
                <w:vertAlign w:val="subscript"/>
              </w:rPr>
              <w:t>A</w:t>
            </w:r>
            <w:r>
              <w:rPr>
                <w:sz w:val="20"/>
                <w:szCs w:val="20"/>
              </w:rPr>
              <w:t>)</w:t>
            </w:r>
          </w:p>
        </w:tc>
        <w:tc>
          <w:tcPr>
            <w:tcW w:type="dxa" w:w="1929"/>
            <w:tcBorders/>
            <w:shd w:fill="FFFFFF" w:val="clear"/>
            <w:tcMar>
              <w:top w:type="dxa" w:w="0"/>
              <w:left w:type="dxa" w:w="108"/>
              <w:bottom w:type="dxa" w:w="0"/>
              <w:right w:type="dxa" w:w="108"/>
            </w:tcMar>
            <w:vAlign w:val="bottom"/>
          </w:tcPr>
          <w:p>
            <w:pPr>
              <w:pStyle w:val="style0"/>
              <w:jc w:val="center"/>
            </w:pPr>
            <w:r>
              <w:rPr>
                <w:sz w:val="20"/>
                <w:szCs w:val="20"/>
              </w:rPr>
              <w:t>0.07</w:t>
            </w:r>
          </w:p>
        </w:tc>
        <w:tc>
          <w:tcPr>
            <w:tcW w:type="dxa" w:w="960"/>
            <w:tcBorders/>
            <w:shd w:fill="FFFFFF" w:val="clear"/>
            <w:tcMar>
              <w:top w:type="dxa" w:w="0"/>
              <w:left w:type="dxa" w:w="108"/>
              <w:bottom w:type="dxa" w:w="0"/>
              <w:right w:type="dxa" w:w="108"/>
            </w:tcMar>
            <w:vAlign w:val="bottom"/>
          </w:tcPr>
          <w:p>
            <w:pPr>
              <w:pStyle w:val="style0"/>
              <w:jc w:val="center"/>
            </w:pPr>
            <w:r>
              <w:rPr>
                <w:sz w:val="20"/>
                <w:szCs w:val="20"/>
              </w:rPr>
              <w:t>0.07</w:t>
            </w:r>
          </w:p>
        </w:tc>
      </w:tr>
      <w:tr>
        <w:trPr>
          <w:trHeight w:hRule="atLeast" w:val="315"/>
          <w:cantSplit w:val="false"/>
        </w:trPr>
        <w:tc>
          <w:tcPr>
            <w:tcW w:type="dxa" w:w="959"/>
            <w:tcBorders/>
            <w:shd w:fill="FFFFFF" w:val="clear"/>
            <w:tcMar>
              <w:top w:type="dxa" w:w="0"/>
              <w:left w:type="dxa" w:w="108"/>
              <w:bottom w:type="dxa" w:w="0"/>
              <w:right w:type="dxa" w:w="108"/>
            </w:tcMar>
            <w:vAlign w:val="bottom"/>
          </w:tcPr>
          <w:p>
            <w:pPr>
              <w:pStyle w:val="style0"/>
            </w:pPr>
            <w:r>
              <w:rPr>
                <w:sz w:val="20"/>
                <w:szCs w:val="20"/>
              </w:rPr>
            </w:r>
          </w:p>
        </w:tc>
        <w:tc>
          <w:tcPr>
            <w:tcW w:type="dxa" w:w="1911"/>
            <w:tcBorders/>
            <w:shd w:fill="FFFFFF" w:val="clear"/>
            <w:tcMar>
              <w:top w:type="dxa" w:w="0"/>
              <w:left w:type="dxa" w:w="108"/>
              <w:bottom w:type="dxa" w:w="0"/>
              <w:right w:type="dxa" w:w="108"/>
            </w:tcMar>
            <w:vAlign w:val="bottom"/>
          </w:tcPr>
          <w:p>
            <w:pPr>
              <w:pStyle w:val="style0"/>
            </w:pPr>
            <w:r>
              <w:rPr>
                <w:sz w:val="20"/>
                <w:szCs w:val="20"/>
              </w:rPr>
              <w:t>Juv. Fert. (F</w:t>
            </w:r>
            <w:r>
              <w:rPr>
                <w:sz w:val="20"/>
                <w:szCs w:val="20"/>
                <w:vertAlign w:val="subscript"/>
              </w:rPr>
              <w:t>J</w:t>
            </w:r>
            <w:r>
              <w:rPr>
                <w:sz w:val="20"/>
                <w:szCs w:val="20"/>
              </w:rPr>
              <w:t>)</w:t>
            </w:r>
          </w:p>
        </w:tc>
        <w:tc>
          <w:tcPr>
            <w:tcW w:type="dxa" w:w="1929"/>
            <w:tcBorders/>
            <w:shd w:fill="FFFFFF" w:val="clear"/>
            <w:tcMar>
              <w:top w:type="dxa" w:w="0"/>
              <w:left w:type="dxa" w:w="108"/>
              <w:bottom w:type="dxa" w:w="0"/>
              <w:right w:type="dxa" w:w="108"/>
            </w:tcMar>
            <w:vAlign w:val="bottom"/>
          </w:tcPr>
          <w:p>
            <w:pPr>
              <w:pStyle w:val="style0"/>
              <w:jc w:val="center"/>
            </w:pPr>
            <w:r>
              <w:rPr>
                <w:sz w:val="20"/>
                <w:szCs w:val="20"/>
              </w:rPr>
              <w:t>0.41</w:t>
            </w:r>
          </w:p>
        </w:tc>
        <w:tc>
          <w:tcPr>
            <w:tcW w:type="dxa" w:w="960"/>
            <w:tcBorders/>
            <w:shd w:fill="FFFFFF" w:val="clear"/>
            <w:tcMar>
              <w:top w:type="dxa" w:w="0"/>
              <w:left w:type="dxa" w:w="108"/>
              <w:bottom w:type="dxa" w:w="0"/>
              <w:right w:type="dxa" w:w="108"/>
            </w:tcMar>
            <w:vAlign w:val="bottom"/>
          </w:tcPr>
          <w:p>
            <w:pPr>
              <w:pStyle w:val="style0"/>
              <w:jc w:val="center"/>
            </w:pPr>
            <w:r>
              <w:rPr>
                <w:sz w:val="20"/>
                <w:szCs w:val="20"/>
              </w:rPr>
              <w:t>0.14</w:t>
            </w:r>
          </w:p>
        </w:tc>
      </w:tr>
      <w:tr>
        <w:trPr>
          <w:trHeight w:hRule="atLeast" w:val="330"/>
          <w:cantSplit w:val="false"/>
        </w:trPr>
        <w:tc>
          <w:tcPr>
            <w:tcW w:type="dxa" w:w="959"/>
            <w:tcBorders>
              <w:bottom w:color="00000A" w:space="0" w:sz="8" w:val="single"/>
            </w:tcBorders>
            <w:shd w:fill="FFFFFF" w:val="clear"/>
            <w:tcMar>
              <w:top w:type="dxa" w:w="0"/>
              <w:left w:type="dxa" w:w="108"/>
              <w:bottom w:type="dxa" w:w="0"/>
              <w:right w:type="dxa" w:w="108"/>
            </w:tcMar>
            <w:vAlign w:val="bottom"/>
          </w:tcPr>
          <w:p>
            <w:pPr>
              <w:pStyle w:val="style0"/>
            </w:pPr>
            <w:r>
              <w:rPr>
                <w:sz w:val="20"/>
                <w:szCs w:val="20"/>
              </w:rPr>
              <w:t> </w:t>
            </w:r>
          </w:p>
        </w:tc>
        <w:tc>
          <w:tcPr>
            <w:tcW w:type="dxa" w:w="1911"/>
            <w:tcBorders>
              <w:bottom w:color="00000A" w:space="0" w:sz="8" w:val="single"/>
            </w:tcBorders>
            <w:shd w:fill="FFFFFF" w:val="clear"/>
            <w:tcMar>
              <w:top w:type="dxa" w:w="0"/>
              <w:left w:type="dxa" w:w="108"/>
              <w:bottom w:type="dxa" w:w="0"/>
              <w:right w:type="dxa" w:w="108"/>
            </w:tcMar>
            <w:vAlign w:val="bottom"/>
          </w:tcPr>
          <w:p>
            <w:pPr>
              <w:pStyle w:val="style0"/>
            </w:pPr>
            <w:r>
              <w:rPr>
                <w:sz w:val="20"/>
                <w:szCs w:val="20"/>
              </w:rPr>
              <w:t>Adult Fert. (F</w:t>
            </w:r>
            <w:r>
              <w:rPr>
                <w:sz w:val="20"/>
                <w:szCs w:val="20"/>
                <w:vertAlign w:val="subscript"/>
              </w:rPr>
              <w:t>A</w:t>
            </w:r>
            <w:r>
              <w:rPr>
                <w:sz w:val="20"/>
                <w:szCs w:val="20"/>
              </w:rPr>
              <w:t>)</w:t>
            </w:r>
          </w:p>
        </w:tc>
        <w:tc>
          <w:tcPr>
            <w:tcW w:type="dxa" w:w="1929"/>
            <w:tcBorders>
              <w:bottom w:color="00000A" w:space="0" w:sz="8" w:val="single"/>
            </w:tcBorders>
            <w:shd w:fill="FFFFFF" w:val="clear"/>
            <w:tcMar>
              <w:top w:type="dxa" w:w="0"/>
              <w:left w:type="dxa" w:w="108"/>
              <w:bottom w:type="dxa" w:w="0"/>
              <w:right w:type="dxa" w:w="108"/>
            </w:tcMar>
            <w:vAlign w:val="bottom"/>
          </w:tcPr>
          <w:p>
            <w:pPr>
              <w:pStyle w:val="style0"/>
              <w:jc w:val="center"/>
            </w:pPr>
            <w:r>
              <w:rPr>
                <w:sz w:val="20"/>
                <w:szCs w:val="20"/>
              </w:rPr>
              <w:t>0.34</w:t>
            </w:r>
          </w:p>
        </w:tc>
        <w:tc>
          <w:tcPr>
            <w:tcW w:type="dxa" w:w="960"/>
            <w:tcBorders>
              <w:bottom w:color="00000A" w:space="0" w:sz="8" w:val="single"/>
            </w:tcBorders>
            <w:shd w:fill="FFFFFF" w:val="clear"/>
            <w:tcMar>
              <w:top w:type="dxa" w:w="0"/>
              <w:left w:type="dxa" w:w="108"/>
              <w:bottom w:type="dxa" w:w="0"/>
              <w:right w:type="dxa" w:w="108"/>
            </w:tcMar>
            <w:vAlign w:val="bottom"/>
          </w:tcPr>
          <w:p>
            <w:pPr>
              <w:pStyle w:val="style0"/>
              <w:jc w:val="center"/>
            </w:pPr>
            <w:r>
              <w:rPr>
                <w:sz w:val="20"/>
                <w:szCs w:val="20"/>
              </w:rPr>
              <w:t>0.13</w:t>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Table 4-3. Seniority parameters (γ) for hoary marmots and collared pika populations in the Ruby Range, Yukon. Seniority parameters were estimated from reverse-time mark-recapture models in which all age-classes were pooled. Maximum-likelihood estimates, standard errors (SE), and lower (LCL) &amp; upper (UCL) bounds of 95 % confidence intervals are shown.</w:t>
      </w:r>
    </w:p>
    <w:p>
      <w:pPr>
        <w:pStyle w:val="style0"/>
      </w:pPr>
      <w:r>
        <w:rPr/>
      </w:r>
    </w:p>
    <w:tbl>
      <w:tblPr>
        <w:jc w:val="center"/>
        <w:tblBorders>
          <w:top w:color="00000A" w:space="0" w:sz="4" w:val="single"/>
        </w:tblBorders>
      </w:tblPr>
      <w:tblGrid>
        <w:gridCol w:w="1935"/>
        <w:gridCol w:w="976"/>
        <w:gridCol w:w="976"/>
        <w:gridCol w:w="4"/>
      </w:tblGrid>
      <w:tr>
        <w:trPr>
          <w:trHeight w:hRule="atLeast" w:val="255"/>
          <w:cantSplit w:val="false"/>
        </w:trPr>
        <w:tc>
          <w:tcPr>
            <w:tcW w:type="dxa" w:w="1935"/>
            <w:gridSpan w:val="2"/>
            <w:tcBorders>
              <w:top w:color="00000A" w:space="0" w:sz="4" w:val="single"/>
            </w:tcBorders>
            <w:shd w:fill="FFFFFF" w:val="clear"/>
            <w:tcMar>
              <w:top w:type="dxa" w:w="0"/>
              <w:left w:type="dxa" w:w="108"/>
              <w:bottom w:type="dxa" w:w="0"/>
              <w:right w:type="dxa" w:w="108"/>
            </w:tcMar>
            <w:vAlign w:val="bottom"/>
          </w:tcPr>
          <w:p>
            <w:pPr>
              <w:pStyle w:val="style0"/>
            </w:pPr>
            <w:r>
              <w:rPr>
                <w:sz w:val="20"/>
                <w:szCs w:val="20"/>
              </w:rPr>
              <w:t>Hoary marmots</w:t>
            </w:r>
          </w:p>
        </w:tc>
        <w:tc>
          <w:tcPr>
            <w:tcW w:type="dxa" w:w="976"/>
            <w:tcBorders>
              <w:top w:color="00000A" w:space="0" w:sz="4" w:val="single"/>
            </w:tcBorders>
            <w:shd w:fill="FFFFFF" w:val="clear"/>
            <w:tcMar>
              <w:top w:type="dxa" w:w="0"/>
              <w:left w:type="dxa" w:w="108"/>
              <w:bottom w:type="dxa" w:w="0"/>
              <w:right w:type="dxa" w:w="108"/>
            </w:tcMar>
            <w:vAlign w:val="bottom"/>
          </w:tcPr>
          <w:p>
            <w:pPr>
              <w:pStyle w:val="style0"/>
            </w:pPr>
            <w:r>
              <w:rPr>
                <w:sz w:val="20"/>
                <w:szCs w:val="20"/>
              </w:rPr>
            </w:r>
          </w:p>
        </w:tc>
        <w:tc>
          <w:tcPr>
            <w:tcW w:type="dxa" w:w="976"/>
            <w:tcBorders>
              <w:top w:color="00000A" w:space="0" w:sz="4" w:val="single"/>
            </w:tcBorders>
            <w:shd w:fill="FFFFFF" w:val="clear"/>
            <w:tcMar>
              <w:top w:type="dxa" w:w="0"/>
              <w:left w:type="dxa" w:w="108"/>
              <w:bottom w:type="dxa" w:w="0"/>
              <w:right w:type="dxa" w:w="108"/>
            </w:tcMar>
            <w:vAlign w:val="bottom"/>
          </w:tcPr>
          <w:p>
            <w:pPr>
              <w:pStyle w:val="style0"/>
            </w:pPr>
            <w:r>
              <w:rPr>
                <w:sz w:val="20"/>
                <w:szCs w:val="20"/>
              </w:rPr>
            </w:r>
          </w:p>
        </w:tc>
        <w:tc>
          <w:tcPr>
            <w:tcW w:type="dxa" w:w="4"/>
            <w:tcBorders>
              <w:top w:color="00000A" w:space="0" w:sz="4" w:val="single"/>
            </w:tcBorders>
            <w:shd w:fill="FFFFFF" w:val="clear"/>
            <w:tcMar>
              <w:top w:type="dxa" w:w="0"/>
              <w:left w:type="dxa" w:w="108"/>
              <w:bottom w:type="dxa" w:w="0"/>
              <w:right w:type="dxa" w:w="108"/>
            </w:tcMar>
            <w:vAlign w:val="bottom"/>
          </w:tcPr>
          <w:p>
            <w:pPr>
              <w:pStyle w:val="style0"/>
            </w:pPr>
            <w:r>
              <w:rPr>
                <w:sz w:val="20"/>
                <w:szCs w:val="20"/>
              </w:rPr>
            </w:r>
          </w:p>
        </w:tc>
      </w:tr>
      <w:tr>
        <w:trPr>
          <w:trHeight w:hRule="atLeast" w:val="270"/>
          <w:cantSplit w:val="false"/>
        </w:trPr>
        <w:tc>
          <w:tcPr>
            <w:tcW w:type="dxa" w:w="757"/>
            <w:tcBorders>
              <w:bottom w:color="00000A" w:space="0" w:sz="4" w:val="single"/>
            </w:tcBorders>
            <w:shd w:fill="FFFFFF" w:val="clear"/>
            <w:tcMar>
              <w:top w:type="dxa" w:w="0"/>
              <w:left w:type="dxa" w:w="108"/>
              <w:bottom w:type="dxa" w:w="0"/>
              <w:right w:type="dxa" w:w="108"/>
            </w:tcMar>
            <w:vAlign w:val="bottom"/>
          </w:tcPr>
          <w:p>
            <w:pPr>
              <w:pStyle w:val="style0"/>
            </w:pPr>
            <w:r>
              <w:rPr>
                <w:b/>
                <w:sz w:val="20"/>
                <w:szCs w:val="20"/>
              </w:rPr>
            </w:r>
          </w:p>
        </w:tc>
        <w:tc>
          <w:tcPr>
            <w:tcW w:type="dxa" w:w="1178"/>
            <w:tcBorders>
              <w:bottom w:color="00000A" w:space="0" w:sz="4" w:val="single"/>
            </w:tcBorders>
            <w:shd w:fill="FFFFFF" w:val="clear"/>
            <w:tcMar>
              <w:top w:type="dxa" w:w="0"/>
              <w:left w:type="dxa" w:w="108"/>
              <w:bottom w:type="dxa" w:w="0"/>
              <w:right w:type="dxa" w:w="108"/>
            </w:tcMar>
            <w:vAlign w:val="bottom"/>
          </w:tcPr>
          <w:p>
            <w:pPr>
              <w:pStyle w:val="style0"/>
              <w:jc w:val="center"/>
            </w:pPr>
            <w:r>
              <w:rPr>
                <w:b/>
                <w:sz w:val="20"/>
                <w:szCs w:val="20"/>
              </w:rPr>
              <w:t>Estimate</w:t>
            </w:r>
          </w:p>
        </w:tc>
        <w:tc>
          <w:tcPr>
            <w:tcW w:type="dxa" w:w="976"/>
            <w:tcBorders>
              <w:bottom w:color="00000A" w:space="0" w:sz="4" w:val="single"/>
            </w:tcBorders>
            <w:shd w:fill="FFFFFF" w:val="clear"/>
            <w:tcMar>
              <w:top w:type="dxa" w:w="0"/>
              <w:left w:type="dxa" w:w="108"/>
              <w:bottom w:type="dxa" w:w="0"/>
              <w:right w:type="dxa" w:w="108"/>
            </w:tcMar>
            <w:vAlign w:val="bottom"/>
          </w:tcPr>
          <w:p>
            <w:pPr>
              <w:pStyle w:val="style0"/>
              <w:jc w:val="center"/>
            </w:pPr>
            <w:r>
              <w:rPr>
                <w:b/>
                <w:sz w:val="20"/>
                <w:szCs w:val="20"/>
              </w:rPr>
              <w:t>SE</w:t>
            </w:r>
          </w:p>
        </w:tc>
        <w:tc>
          <w:tcPr>
            <w:tcW w:type="dxa" w:w="975"/>
            <w:tcBorders>
              <w:bottom w:color="00000A" w:space="0" w:sz="4" w:val="single"/>
            </w:tcBorders>
            <w:shd w:fill="FFFFFF" w:val="clear"/>
            <w:tcMar>
              <w:top w:type="dxa" w:w="0"/>
              <w:left w:type="dxa" w:w="108"/>
              <w:bottom w:type="dxa" w:w="0"/>
              <w:right w:type="dxa" w:w="108"/>
            </w:tcMar>
            <w:vAlign w:val="bottom"/>
          </w:tcPr>
          <w:p>
            <w:pPr>
              <w:pStyle w:val="style0"/>
              <w:jc w:val="center"/>
            </w:pPr>
            <w:r>
              <w:rPr>
                <w:b/>
                <w:sz w:val="20"/>
                <w:szCs w:val="20"/>
              </w:rPr>
              <w:t>LCL</w:t>
            </w:r>
          </w:p>
        </w:tc>
        <w:tc>
          <w:tcPr>
            <w:tcW w:type="dxa" w:w="978"/>
            <w:tcBorders>
              <w:bottom w:color="00000A" w:space="0" w:sz="4" w:val="single"/>
            </w:tcBorders>
            <w:shd w:fill="FFFFFF" w:val="clear"/>
            <w:tcMar>
              <w:top w:type="dxa" w:w="0"/>
              <w:left w:type="dxa" w:w="108"/>
              <w:bottom w:type="dxa" w:w="0"/>
              <w:right w:type="dxa" w:w="108"/>
            </w:tcMar>
            <w:vAlign w:val="bottom"/>
          </w:tcPr>
          <w:p>
            <w:pPr>
              <w:pStyle w:val="style0"/>
              <w:jc w:val="center"/>
            </w:pPr>
            <w:r>
              <w:rPr>
                <w:b/>
                <w:sz w:val="20"/>
                <w:szCs w:val="20"/>
              </w:rPr>
              <w:t>UCL</w:t>
            </w:r>
          </w:p>
        </w:tc>
      </w:tr>
      <w:tr>
        <w:trPr>
          <w:trHeight w:hRule="atLeast" w:val="255"/>
          <w:cantSplit w:val="false"/>
        </w:trPr>
        <w:tc>
          <w:tcPr>
            <w:tcW w:type="dxa" w:w="757"/>
            <w:tcBorders>
              <w:top w:color="00000A" w:space="0" w:sz="4" w:val="single"/>
            </w:tcBorders>
            <w:shd w:fill="FFFFFF" w:val="clear"/>
            <w:tcMar>
              <w:top w:type="dxa" w:w="0"/>
              <w:left w:type="dxa" w:w="108"/>
              <w:bottom w:type="dxa" w:w="0"/>
              <w:right w:type="dxa" w:w="108"/>
            </w:tcMar>
            <w:vAlign w:val="bottom"/>
          </w:tcPr>
          <w:p>
            <w:pPr>
              <w:pStyle w:val="style0"/>
              <w:jc w:val="right"/>
            </w:pPr>
            <w:r>
              <w:rPr>
                <w:sz w:val="20"/>
                <w:szCs w:val="20"/>
              </w:rPr>
              <w:t>1999</w:t>
            </w:r>
          </w:p>
        </w:tc>
        <w:tc>
          <w:tcPr>
            <w:tcW w:type="dxa" w:w="1178"/>
            <w:tcBorders>
              <w:top w:color="00000A" w:space="0" w:sz="4" w:val="single"/>
            </w:tcBorders>
            <w:shd w:fill="FFFFFF" w:val="clear"/>
            <w:tcMar>
              <w:top w:type="dxa" w:w="0"/>
              <w:left w:type="dxa" w:w="108"/>
              <w:bottom w:type="dxa" w:w="0"/>
              <w:right w:type="dxa" w:w="108"/>
            </w:tcMar>
            <w:vAlign w:val="bottom"/>
          </w:tcPr>
          <w:p>
            <w:pPr>
              <w:pStyle w:val="style0"/>
              <w:jc w:val="center"/>
            </w:pPr>
            <w:r>
              <w:rPr>
                <w:sz w:val="20"/>
                <w:szCs w:val="20"/>
              </w:rPr>
              <w:t>0.55</w:t>
            </w:r>
          </w:p>
        </w:tc>
        <w:tc>
          <w:tcPr>
            <w:tcW w:type="dxa" w:w="976"/>
            <w:tcBorders>
              <w:top w:color="00000A" w:space="0" w:sz="4" w:val="single"/>
            </w:tcBorders>
            <w:shd w:fill="FFFFFF" w:val="clear"/>
            <w:tcMar>
              <w:top w:type="dxa" w:w="0"/>
              <w:left w:type="dxa" w:w="108"/>
              <w:bottom w:type="dxa" w:w="0"/>
              <w:right w:type="dxa" w:w="108"/>
            </w:tcMar>
            <w:vAlign w:val="bottom"/>
          </w:tcPr>
          <w:p>
            <w:pPr>
              <w:pStyle w:val="style0"/>
              <w:jc w:val="center"/>
            </w:pPr>
            <w:r>
              <w:rPr>
                <w:sz w:val="20"/>
                <w:szCs w:val="20"/>
              </w:rPr>
              <w:t>0.06</w:t>
            </w:r>
          </w:p>
        </w:tc>
        <w:tc>
          <w:tcPr>
            <w:tcW w:type="dxa" w:w="975"/>
            <w:tcBorders>
              <w:top w:color="00000A" w:space="0" w:sz="4" w:val="single"/>
            </w:tcBorders>
            <w:shd w:fill="FFFFFF" w:val="clear"/>
            <w:tcMar>
              <w:top w:type="dxa" w:w="0"/>
              <w:left w:type="dxa" w:w="108"/>
              <w:bottom w:type="dxa" w:w="0"/>
              <w:right w:type="dxa" w:w="108"/>
            </w:tcMar>
            <w:vAlign w:val="bottom"/>
          </w:tcPr>
          <w:p>
            <w:pPr>
              <w:pStyle w:val="style0"/>
              <w:jc w:val="center"/>
            </w:pPr>
            <w:r>
              <w:rPr>
                <w:sz w:val="20"/>
                <w:szCs w:val="20"/>
              </w:rPr>
              <w:t>0.43</w:t>
            </w:r>
          </w:p>
        </w:tc>
        <w:tc>
          <w:tcPr>
            <w:tcW w:type="dxa" w:w="978"/>
            <w:tcBorders>
              <w:top w:color="00000A" w:space="0" w:sz="4" w:val="single"/>
            </w:tcBorders>
            <w:shd w:fill="FFFFFF" w:val="clear"/>
            <w:tcMar>
              <w:top w:type="dxa" w:w="0"/>
              <w:left w:type="dxa" w:w="108"/>
              <w:bottom w:type="dxa" w:w="0"/>
              <w:right w:type="dxa" w:w="108"/>
            </w:tcMar>
            <w:vAlign w:val="bottom"/>
          </w:tcPr>
          <w:p>
            <w:pPr>
              <w:pStyle w:val="style0"/>
              <w:jc w:val="center"/>
            </w:pPr>
            <w:r>
              <w:rPr>
                <w:sz w:val="20"/>
                <w:szCs w:val="20"/>
              </w:rPr>
              <w:t>0.66</w:t>
            </w:r>
          </w:p>
        </w:tc>
      </w:tr>
      <w:tr>
        <w:trPr>
          <w:trHeight w:hRule="atLeast" w:val="255"/>
          <w:cantSplit w:val="false"/>
        </w:trPr>
        <w:tc>
          <w:tcPr>
            <w:tcW w:type="dxa" w:w="757"/>
            <w:tcBorders/>
            <w:shd w:fill="FFFFFF" w:val="clear"/>
            <w:tcMar>
              <w:top w:type="dxa" w:w="0"/>
              <w:left w:type="dxa" w:w="108"/>
              <w:bottom w:type="dxa" w:w="0"/>
              <w:right w:type="dxa" w:w="108"/>
            </w:tcMar>
            <w:vAlign w:val="bottom"/>
          </w:tcPr>
          <w:p>
            <w:pPr>
              <w:pStyle w:val="style0"/>
              <w:jc w:val="right"/>
            </w:pPr>
            <w:r>
              <w:rPr>
                <w:sz w:val="20"/>
                <w:szCs w:val="20"/>
              </w:rPr>
              <w:t>2000</w:t>
            </w:r>
          </w:p>
        </w:tc>
        <w:tc>
          <w:tcPr>
            <w:tcW w:type="dxa" w:w="1178"/>
            <w:tcBorders/>
            <w:shd w:fill="FFFFFF" w:val="clear"/>
            <w:tcMar>
              <w:top w:type="dxa" w:w="0"/>
              <w:left w:type="dxa" w:w="108"/>
              <w:bottom w:type="dxa" w:w="0"/>
              <w:right w:type="dxa" w:w="108"/>
            </w:tcMar>
            <w:vAlign w:val="bottom"/>
          </w:tcPr>
          <w:p>
            <w:pPr>
              <w:pStyle w:val="style0"/>
              <w:jc w:val="center"/>
            </w:pPr>
            <w:r>
              <w:rPr>
                <w:sz w:val="20"/>
                <w:szCs w:val="20"/>
              </w:rPr>
              <w:t>0.66</w:t>
            </w:r>
          </w:p>
        </w:tc>
        <w:tc>
          <w:tcPr>
            <w:tcW w:type="dxa" w:w="976"/>
            <w:tcBorders/>
            <w:shd w:fill="FFFFFF" w:val="clear"/>
            <w:tcMar>
              <w:top w:type="dxa" w:w="0"/>
              <w:left w:type="dxa" w:w="108"/>
              <w:bottom w:type="dxa" w:w="0"/>
              <w:right w:type="dxa" w:w="108"/>
            </w:tcMar>
            <w:vAlign w:val="bottom"/>
          </w:tcPr>
          <w:p>
            <w:pPr>
              <w:pStyle w:val="style0"/>
              <w:jc w:val="center"/>
            </w:pPr>
            <w:r>
              <w:rPr>
                <w:sz w:val="20"/>
                <w:szCs w:val="20"/>
              </w:rPr>
              <w:t>0.05</w:t>
            </w:r>
          </w:p>
        </w:tc>
        <w:tc>
          <w:tcPr>
            <w:tcW w:type="dxa" w:w="975"/>
            <w:tcBorders/>
            <w:shd w:fill="FFFFFF" w:val="clear"/>
            <w:tcMar>
              <w:top w:type="dxa" w:w="0"/>
              <w:left w:type="dxa" w:w="108"/>
              <w:bottom w:type="dxa" w:w="0"/>
              <w:right w:type="dxa" w:w="108"/>
            </w:tcMar>
            <w:vAlign w:val="bottom"/>
          </w:tcPr>
          <w:p>
            <w:pPr>
              <w:pStyle w:val="style0"/>
              <w:jc w:val="center"/>
            </w:pPr>
            <w:r>
              <w:rPr>
                <w:sz w:val="20"/>
                <w:szCs w:val="20"/>
              </w:rPr>
              <w:t>0.56</w:t>
            </w:r>
          </w:p>
        </w:tc>
        <w:tc>
          <w:tcPr>
            <w:tcW w:type="dxa" w:w="978"/>
            <w:tcBorders/>
            <w:shd w:fill="FFFFFF" w:val="clear"/>
            <w:tcMar>
              <w:top w:type="dxa" w:w="0"/>
              <w:left w:type="dxa" w:w="108"/>
              <w:bottom w:type="dxa" w:w="0"/>
              <w:right w:type="dxa" w:w="108"/>
            </w:tcMar>
            <w:vAlign w:val="bottom"/>
          </w:tcPr>
          <w:p>
            <w:pPr>
              <w:pStyle w:val="style0"/>
              <w:jc w:val="center"/>
            </w:pPr>
            <w:r>
              <w:rPr>
                <w:sz w:val="20"/>
                <w:szCs w:val="20"/>
              </w:rPr>
              <w:t>0.76</w:t>
            </w:r>
          </w:p>
        </w:tc>
      </w:tr>
      <w:tr>
        <w:trPr>
          <w:trHeight w:hRule="atLeast" w:val="255"/>
          <w:cantSplit w:val="false"/>
        </w:trPr>
        <w:tc>
          <w:tcPr>
            <w:tcW w:type="dxa" w:w="757"/>
            <w:tcBorders/>
            <w:shd w:fill="FFFFFF" w:val="clear"/>
            <w:tcMar>
              <w:top w:type="dxa" w:w="0"/>
              <w:left w:type="dxa" w:w="108"/>
              <w:bottom w:type="dxa" w:w="0"/>
              <w:right w:type="dxa" w:w="108"/>
            </w:tcMar>
            <w:vAlign w:val="bottom"/>
          </w:tcPr>
          <w:p>
            <w:pPr>
              <w:pStyle w:val="style0"/>
              <w:jc w:val="right"/>
            </w:pPr>
            <w:r>
              <w:rPr>
                <w:sz w:val="20"/>
                <w:szCs w:val="20"/>
              </w:rPr>
              <w:t>2001</w:t>
            </w:r>
          </w:p>
        </w:tc>
        <w:tc>
          <w:tcPr>
            <w:tcW w:type="dxa" w:w="1178"/>
            <w:tcBorders/>
            <w:shd w:fill="FFFFFF" w:val="clear"/>
            <w:tcMar>
              <w:top w:type="dxa" w:w="0"/>
              <w:left w:type="dxa" w:w="108"/>
              <w:bottom w:type="dxa" w:w="0"/>
              <w:right w:type="dxa" w:w="108"/>
            </w:tcMar>
            <w:vAlign w:val="bottom"/>
          </w:tcPr>
          <w:p>
            <w:pPr>
              <w:pStyle w:val="style0"/>
              <w:jc w:val="center"/>
            </w:pPr>
            <w:r>
              <w:rPr>
                <w:sz w:val="20"/>
                <w:szCs w:val="20"/>
              </w:rPr>
              <w:t>0.60</w:t>
            </w:r>
          </w:p>
        </w:tc>
        <w:tc>
          <w:tcPr>
            <w:tcW w:type="dxa" w:w="976"/>
            <w:tcBorders/>
            <w:shd w:fill="FFFFFF" w:val="clear"/>
            <w:tcMar>
              <w:top w:type="dxa" w:w="0"/>
              <w:left w:type="dxa" w:w="108"/>
              <w:bottom w:type="dxa" w:w="0"/>
              <w:right w:type="dxa" w:w="108"/>
            </w:tcMar>
            <w:vAlign w:val="bottom"/>
          </w:tcPr>
          <w:p>
            <w:pPr>
              <w:pStyle w:val="style0"/>
              <w:jc w:val="center"/>
            </w:pPr>
            <w:r>
              <w:rPr>
                <w:sz w:val="20"/>
                <w:szCs w:val="20"/>
              </w:rPr>
              <w:t>0.05</w:t>
            </w:r>
          </w:p>
        </w:tc>
        <w:tc>
          <w:tcPr>
            <w:tcW w:type="dxa" w:w="975"/>
            <w:tcBorders/>
            <w:shd w:fill="FFFFFF" w:val="clear"/>
            <w:tcMar>
              <w:top w:type="dxa" w:w="0"/>
              <w:left w:type="dxa" w:w="108"/>
              <w:bottom w:type="dxa" w:w="0"/>
              <w:right w:type="dxa" w:w="108"/>
            </w:tcMar>
            <w:vAlign w:val="bottom"/>
          </w:tcPr>
          <w:p>
            <w:pPr>
              <w:pStyle w:val="style0"/>
              <w:jc w:val="center"/>
            </w:pPr>
            <w:r>
              <w:rPr>
                <w:sz w:val="20"/>
                <w:szCs w:val="20"/>
              </w:rPr>
              <w:t>0.51</w:t>
            </w:r>
          </w:p>
        </w:tc>
        <w:tc>
          <w:tcPr>
            <w:tcW w:type="dxa" w:w="978"/>
            <w:tcBorders/>
            <w:shd w:fill="FFFFFF" w:val="clear"/>
            <w:tcMar>
              <w:top w:type="dxa" w:w="0"/>
              <w:left w:type="dxa" w:w="108"/>
              <w:bottom w:type="dxa" w:w="0"/>
              <w:right w:type="dxa" w:w="108"/>
            </w:tcMar>
            <w:vAlign w:val="bottom"/>
          </w:tcPr>
          <w:p>
            <w:pPr>
              <w:pStyle w:val="style0"/>
              <w:jc w:val="center"/>
            </w:pPr>
            <w:r>
              <w:rPr>
                <w:sz w:val="20"/>
                <w:szCs w:val="20"/>
              </w:rPr>
              <w:t>0.68</w:t>
            </w:r>
          </w:p>
        </w:tc>
      </w:tr>
      <w:tr>
        <w:trPr>
          <w:trHeight w:hRule="atLeast" w:val="255"/>
          <w:cantSplit w:val="false"/>
        </w:trPr>
        <w:tc>
          <w:tcPr>
            <w:tcW w:type="dxa" w:w="757"/>
            <w:tcBorders/>
            <w:shd w:fill="FFFFFF" w:val="clear"/>
            <w:tcMar>
              <w:top w:type="dxa" w:w="0"/>
              <w:left w:type="dxa" w:w="108"/>
              <w:bottom w:type="dxa" w:w="0"/>
              <w:right w:type="dxa" w:w="108"/>
            </w:tcMar>
            <w:vAlign w:val="bottom"/>
          </w:tcPr>
          <w:p>
            <w:pPr>
              <w:pStyle w:val="style0"/>
              <w:jc w:val="right"/>
            </w:pPr>
            <w:r>
              <w:rPr>
                <w:sz w:val="20"/>
                <w:szCs w:val="20"/>
              </w:rPr>
              <w:t>2002</w:t>
            </w:r>
          </w:p>
        </w:tc>
        <w:tc>
          <w:tcPr>
            <w:tcW w:type="dxa" w:w="1178"/>
            <w:tcBorders/>
            <w:shd w:fill="FFFFFF" w:val="clear"/>
            <w:tcMar>
              <w:top w:type="dxa" w:w="0"/>
              <w:left w:type="dxa" w:w="108"/>
              <w:bottom w:type="dxa" w:w="0"/>
              <w:right w:type="dxa" w:w="108"/>
            </w:tcMar>
            <w:vAlign w:val="bottom"/>
          </w:tcPr>
          <w:p>
            <w:pPr>
              <w:pStyle w:val="style0"/>
              <w:jc w:val="center"/>
            </w:pPr>
            <w:r>
              <w:rPr>
                <w:sz w:val="20"/>
                <w:szCs w:val="20"/>
              </w:rPr>
              <w:t>0.69</w:t>
            </w:r>
          </w:p>
        </w:tc>
        <w:tc>
          <w:tcPr>
            <w:tcW w:type="dxa" w:w="976"/>
            <w:tcBorders/>
            <w:shd w:fill="FFFFFF" w:val="clear"/>
            <w:tcMar>
              <w:top w:type="dxa" w:w="0"/>
              <w:left w:type="dxa" w:w="108"/>
              <w:bottom w:type="dxa" w:w="0"/>
              <w:right w:type="dxa" w:w="108"/>
            </w:tcMar>
            <w:vAlign w:val="bottom"/>
          </w:tcPr>
          <w:p>
            <w:pPr>
              <w:pStyle w:val="style0"/>
              <w:jc w:val="center"/>
            </w:pPr>
            <w:r>
              <w:rPr>
                <w:sz w:val="20"/>
                <w:szCs w:val="20"/>
              </w:rPr>
              <w:t>0.05</w:t>
            </w:r>
          </w:p>
        </w:tc>
        <w:tc>
          <w:tcPr>
            <w:tcW w:type="dxa" w:w="975"/>
            <w:tcBorders/>
            <w:shd w:fill="FFFFFF" w:val="clear"/>
            <w:tcMar>
              <w:top w:type="dxa" w:w="0"/>
              <w:left w:type="dxa" w:w="108"/>
              <w:bottom w:type="dxa" w:w="0"/>
              <w:right w:type="dxa" w:w="108"/>
            </w:tcMar>
            <w:vAlign w:val="bottom"/>
          </w:tcPr>
          <w:p>
            <w:pPr>
              <w:pStyle w:val="style0"/>
              <w:jc w:val="center"/>
            </w:pPr>
            <w:r>
              <w:rPr>
                <w:sz w:val="20"/>
                <w:szCs w:val="20"/>
              </w:rPr>
              <w:t>0.59</w:t>
            </w:r>
          </w:p>
        </w:tc>
        <w:tc>
          <w:tcPr>
            <w:tcW w:type="dxa" w:w="978"/>
            <w:tcBorders/>
            <w:shd w:fill="FFFFFF" w:val="clear"/>
            <w:tcMar>
              <w:top w:type="dxa" w:w="0"/>
              <w:left w:type="dxa" w:w="108"/>
              <w:bottom w:type="dxa" w:w="0"/>
              <w:right w:type="dxa" w:w="108"/>
            </w:tcMar>
            <w:vAlign w:val="bottom"/>
          </w:tcPr>
          <w:p>
            <w:pPr>
              <w:pStyle w:val="style0"/>
              <w:jc w:val="center"/>
            </w:pPr>
            <w:r>
              <w:rPr>
                <w:sz w:val="20"/>
                <w:szCs w:val="20"/>
              </w:rPr>
              <w:t>0.77</w:t>
            </w:r>
          </w:p>
        </w:tc>
      </w:tr>
      <w:tr>
        <w:trPr>
          <w:trHeight w:hRule="atLeast" w:val="255"/>
          <w:cantSplit w:val="false"/>
        </w:trPr>
        <w:tc>
          <w:tcPr>
            <w:tcW w:type="dxa" w:w="757"/>
            <w:tcBorders/>
            <w:shd w:fill="FFFFFF" w:val="clear"/>
            <w:tcMar>
              <w:top w:type="dxa" w:w="0"/>
              <w:left w:type="dxa" w:w="108"/>
              <w:bottom w:type="dxa" w:w="0"/>
              <w:right w:type="dxa" w:w="108"/>
            </w:tcMar>
            <w:vAlign w:val="bottom"/>
          </w:tcPr>
          <w:p>
            <w:pPr>
              <w:pStyle w:val="style0"/>
              <w:jc w:val="right"/>
            </w:pPr>
            <w:r>
              <w:rPr>
                <w:sz w:val="20"/>
                <w:szCs w:val="20"/>
              </w:rPr>
              <w:t>2003</w:t>
            </w:r>
          </w:p>
        </w:tc>
        <w:tc>
          <w:tcPr>
            <w:tcW w:type="dxa" w:w="1178"/>
            <w:tcBorders/>
            <w:shd w:fill="FFFFFF" w:val="clear"/>
            <w:tcMar>
              <w:top w:type="dxa" w:w="0"/>
              <w:left w:type="dxa" w:w="108"/>
              <w:bottom w:type="dxa" w:w="0"/>
              <w:right w:type="dxa" w:w="108"/>
            </w:tcMar>
            <w:vAlign w:val="bottom"/>
          </w:tcPr>
          <w:p>
            <w:pPr>
              <w:pStyle w:val="style0"/>
              <w:jc w:val="center"/>
            </w:pPr>
            <w:r>
              <w:rPr>
                <w:sz w:val="20"/>
                <w:szCs w:val="20"/>
              </w:rPr>
              <w:t>0.74</w:t>
            </w:r>
          </w:p>
        </w:tc>
        <w:tc>
          <w:tcPr>
            <w:tcW w:type="dxa" w:w="976"/>
            <w:tcBorders/>
            <w:shd w:fill="FFFFFF" w:val="clear"/>
            <w:tcMar>
              <w:top w:type="dxa" w:w="0"/>
              <w:left w:type="dxa" w:w="108"/>
              <w:bottom w:type="dxa" w:w="0"/>
              <w:right w:type="dxa" w:w="108"/>
            </w:tcMar>
            <w:vAlign w:val="bottom"/>
          </w:tcPr>
          <w:p>
            <w:pPr>
              <w:pStyle w:val="style0"/>
              <w:jc w:val="center"/>
            </w:pPr>
            <w:r>
              <w:rPr>
                <w:sz w:val="20"/>
                <w:szCs w:val="20"/>
              </w:rPr>
              <w:t>0.05</w:t>
            </w:r>
          </w:p>
        </w:tc>
        <w:tc>
          <w:tcPr>
            <w:tcW w:type="dxa" w:w="975"/>
            <w:tcBorders/>
            <w:shd w:fill="FFFFFF" w:val="clear"/>
            <w:tcMar>
              <w:top w:type="dxa" w:w="0"/>
              <w:left w:type="dxa" w:w="108"/>
              <w:bottom w:type="dxa" w:w="0"/>
              <w:right w:type="dxa" w:w="108"/>
            </w:tcMar>
            <w:vAlign w:val="bottom"/>
          </w:tcPr>
          <w:p>
            <w:pPr>
              <w:pStyle w:val="style0"/>
              <w:jc w:val="center"/>
            </w:pPr>
            <w:r>
              <w:rPr>
                <w:sz w:val="20"/>
                <w:szCs w:val="20"/>
              </w:rPr>
              <w:t>0.62</w:t>
            </w:r>
          </w:p>
        </w:tc>
        <w:tc>
          <w:tcPr>
            <w:tcW w:type="dxa" w:w="978"/>
            <w:tcBorders/>
            <w:shd w:fill="FFFFFF" w:val="clear"/>
            <w:tcMar>
              <w:top w:type="dxa" w:w="0"/>
              <w:left w:type="dxa" w:w="108"/>
              <w:bottom w:type="dxa" w:w="0"/>
              <w:right w:type="dxa" w:w="108"/>
            </w:tcMar>
            <w:vAlign w:val="bottom"/>
          </w:tcPr>
          <w:p>
            <w:pPr>
              <w:pStyle w:val="style0"/>
              <w:jc w:val="center"/>
            </w:pPr>
            <w:r>
              <w:rPr>
                <w:sz w:val="20"/>
                <w:szCs w:val="20"/>
              </w:rPr>
              <w:t>0.83</w:t>
            </w:r>
          </w:p>
        </w:tc>
      </w:tr>
      <w:tr>
        <w:trPr>
          <w:trHeight w:hRule="atLeast" w:val="255"/>
          <w:cantSplit w:val="false"/>
        </w:trPr>
        <w:tc>
          <w:tcPr>
            <w:tcW w:type="dxa" w:w="757"/>
            <w:tcBorders/>
            <w:shd w:fill="FFFFFF" w:val="clear"/>
            <w:tcMar>
              <w:top w:type="dxa" w:w="0"/>
              <w:left w:type="dxa" w:w="108"/>
              <w:bottom w:type="dxa" w:w="0"/>
              <w:right w:type="dxa" w:w="108"/>
            </w:tcMar>
            <w:vAlign w:val="bottom"/>
          </w:tcPr>
          <w:p>
            <w:pPr>
              <w:pStyle w:val="style0"/>
              <w:jc w:val="right"/>
            </w:pPr>
            <w:r>
              <w:rPr>
                <w:sz w:val="20"/>
                <w:szCs w:val="20"/>
              </w:rPr>
              <w:t>2007</w:t>
            </w:r>
          </w:p>
        </w:tc>
        <w:tc>
          <w:tcPr>
            <w:tcW w:type="dxa" w:w="1178"/>
            <w:tcBorders/>
            <w:shd w:fill="FFFFFF" w:val="clear"/>
            <w:tcMar>
              <w:top w:type="dxa" w:w="0"/>
              <w:left w:type="dxa" w:w="108"/>
              <w:bottom w:type="dxa" w:w="0"/>
              <w:right w:type="dxa" w:w="108"/>
            </w:tcMar>
            <w:vAlign w:val="bottom"/>
          </w:tcPr>
          <w:p>
            <w:pPr>
              <w:pStyle w:val="style0"/>
              <w:jc w:val="center"/>
            </w:pPr>
            <w:r>
              <w:rPr>
                <w:sz w:val="20"/>
                <w:szCs w:val="20"/>
              </w:rPr>
              <w:t>0.58</w:t>
            </w:r>
          </w:p>
        </w:tc>
        <w:tc>
          <w:tcPr>
            <w:tcW w:type="dxa" w:w="976"/>
            <w:tcBorders/>
            <w:shd w:fill="FFFFFF" w:val="clear"/>
            <w:tcMar>
              <w:top w:type="dxa" w:w="0"/>
              <w:left w:type="dxa" w:w="108"/>
              <w:bottom w:type="dxa" w:w="0"/>
              <w:right w:type="dxa" w:w="108"/>
            </w:tcMar>
            <w:vAlign w:val="bottom"/>
          </w:tcPr>
          <w:p>
            <w:pPr>
              <w:pStyle w:val="style0"/>
              <w:jc w:val="center"/>
            </w:pPr>
            <w:r>
              <w:rPr>
                <w:sz w:val="20"/>
                <w:szCs w:val="20"/>
              </w:rPr>
              <w:t>0.06</w:t>
            </w:r>
          </w:p>
        </w:tc>
        <w:tc>
          <w:tcPr>
            <w:tcW w:type="dxa" w:w="975"/>
            <w:tcBorders/>
            <w:shd w:fill="FFFFFF" w:val="clear"/>
            <w:tcMar>
              <w:top w:type="dxa" w:w="0"/>
              <w:left w:type="dxa" w:w="108"/>
              <w:bottom w:type="dxa" w:w="0"/>
              <w:right w:type="dxa" w:w="108"/>
            </w:tcMar>
            <w:vAlign w:val="bottom"/>
          </w:tcPr>
          <w:p>
            <w:pPr>
              <w:pStyle w:val="style0"/>
              <w:jc w:val="center"/>
            </w:pPr>
            <w:r>
              <w:rPr>
                <w:sz w:val="20"/>
                <w:szCs w:val="20"/>
              </w:rPr>
              <w:t>0.45</w:t>
            </w:r>
          </w:p>
        </w:tc>
        <w:tc>
          <w:tcPr>
            <w:tcW w:type="dxa" w:w="978"/>
            <w:tcBorders/>
            <w:shd w:fill="FFFFFF" w:val="clear"/>
            <w:tcMar>
              <w:top w:type="dxa" w:w="0"/>
              <w:left w:type="dxa" w:w="108"/>
              <w:bottom w:type="dxa" w:w="0"/>
              <w:right w:type="dxa" w:w="108"/>
            </w:tcMar>
            <w:vAlign w:val="bottom"/>
          </w:tcPr>
          <w:p>
            <w:pPr>
              <w:pStyle w:val="style0"/>
              <w:jc w:val="center"/>
            </w:pPr>
            <w:r>
              <w:rPr>
                <w:sz w:val="20"/>
                <w:szCs w:val="20"/>
              </w:rPr>
              <w:t>0.69</w:t>
            </w:r>
          </w:p>
        </w:tc>
      </w:tr>
      <w:tr>
        <w:trPr>
          <w:trHeight w:hRule="atLeast" w:val="255"/>
          <w:cantSplit w:val="false"/>
        </w:trPr>
        <w:tc>
          <w:tcPr>
            <w:tcW w:type="dxa" w:w="757"/>
            <w:tcBorders/>
            <w:shd w:fill="FFFFFF" w:val="clear"/>
            <w:tcMar>
              <w:top w:type="dxa" w:w="0"/>
              <w:left w:type="dxa" w:w="108"/>
              <w:bottom w:type="dxa" w:w="0"/>
              <w:right w:type="dxa" w:w="108"/>
            </w:tcMar>
            <w:vAlign w:val="bottom"/>
          </w:tcPr>
          <w:p>
            <w:pPr>
              <w:pStyle w:val="style0"/>
              <w:jc w:val="right"/>
            </w:pPr>
            <w:r>
              <w:rPr>
                <w:sz w:val="20"/>
                <w:szCs w:val="20"/>
              </w:rPr>
              <w:t>2008</w:t>
            </w:r>
          </w:p>
        </w:tc>
        <w:tc>
          <w:tcPr>
            <w:tcW w:type="dxa" w:w="1178"/>
            <w:tcBorders/>
            <w:shd w:fill="FFFFFF" w:val="clear"/>
            <w:tcMar>
              <w:top w:type="dxa" w:w="0"/>
              <w:left w:type="dxa" w:w="108"/>
              <w:bottom w:type="dxa" w:w="0"/>
              <w:right w:type="dxa" w:w="108"/>
            </w:tcMar>
            <w:vAlign w:val="bottom"/>
          </w:tcPr>
          <w:p>
            <w:pPr>
              <w:pStyle w:val="style0"/>
              <w:jc w:val="center"/>
            </w:pPr>
            <w:r>
              <w:rPr>
                <w:sz w:val="20"/>
                <w:szCs w:val="20"/>
              </w:rPr>
              <w:t>0.86</w:t>
            </w:r>
          </w:p>
        </w:tc>
        <w:tc>
          <w:tcPr>
            <w:tcW w:type="dxa" w:w="976"/>
            <w:tcBorders/>
            <w:shd w:fill="FFFFFF" w:val="clear"/>
            <w:tcMar>
              <w:top w:type="dxa" w:w="0"/>
              <w:left w:type="dxa" w:w="108"/>
              <w:bottom w:type="dxa" w:w="0"/>
              <w:right w:type="dxa" w:w="108"/>
            </w:tcMar>
            <w:vAlign w:val="bottom"/>
          </w:tcPr>
          <w:p>
            <w:pPr>
              <w:pStyle w:val="style0"/>
              <w:jc w:val="center"/>
            </w:pPr>
            <w:r>
              <w:rPr>
                <w:sz w:val="20"/>
                <w:szCs w:val="20"/>
              </w:rPr>
              <w:t>0.06</w:t>
            </w:r>
          </w:p>
        </w:tc>
        <w:tc>
          <w:tcPr>
            <w:tcW w:type="dxa" w:w="975"/>
            <w:tcBorders/>
            <w:shd w:fill="FFFFFF" w:val="clear"/>
            <w:tcMar>
              <w:top w:type="dxa" w:w="0"/>
              <w:left w:type="dxa" w:w="108"/>
              <w:bottom w:type="dxa" w:w="0"/>
              <w:right w:type="dxa" w:w="108"/>
            </w:tcMar>
            <w:vAlign w:val="bottom"/>
          </w:tcPr>
          <w:p>
            <w:pPr>
              <w:pStyle w:val="style0"/>
              <w:jc w:val="center"/>
            </w:pPr>
            <w:r>
              <w:rPr>
                <w:sz w:val="20"/>
                <w:szCs w:val="20"/>
              </w:rPr>
              <w:t>0.71</w:t>
            </w:r>
          </w:p>
        </w:tc>
        <w:tc>
          <w:tcPr>
            <w:tcW w:type="dxa" w:w="978"/>
            <w:tcBorders/>
            <w:shd w:fill="FFFFFF" w:val="clear"/>
            <w:tcMar>
              <w:top w:type="dxa" w:w="0"/>
              <w:left w:type="dxa" w:w="108"/>
              <w:bottom w:type="dxa" w:w="0"/>
              <w:right w:type="dxa" w:w="108"/>
            </w:tcMar>
            <w:vAlign w:val="bottom"/>
          </w:tcPr>
          <w:p>
            <w:pPr>
              <w:pStyle w:val="style0"/>
              <w:jc w:val="center"/>
            </w:pPr>
            <w:r>
              <w:rPr>
                <w:sz w:val="20"/>
                <w:szCs w:val="20"/>
              </w:rPr>
              <w:t>0.94</w:t>
            </w:r>
          </w:p>
        </w:tc>
      </w:tr>
      <w:tr>
        <w:trPr>
          <w:trHeight w:hRule="atLeast" w:val="270"/>
          <w:cantSplit w:val="false"/>
        </w:trPr>
        <w:tc>
          <w:tcPr>
            <w:tcW w:type="dxa" w:w="757"/>
            <w:tcBorders>
              <w:bottom w:color="00000A" w:space="0" w:sz="4" w:val="single"/>
            </w:tcBorders>
            <w:shd w:fill="FFFFFF" w:val="clear"/>
            <w:tcMar>
              <w:top w:type="dxa" w:w="0"/>
              <w:left w:type="dxa" w:w="108"/>
              <w:bottom w:type="dxa" w:w="0"/>
              <w:right w:type="dxa" w:w="108"/>
            </w:tcMar>
            <w:vAlign w:val="bottom"/>
          </w:tcPr>
          <w:p>
            <w:pPr>
              <w:pStyle w:val="style0"/>
              <w:jc w:val="right"/>
            </w:pPr>
            <w:r>
              <w:rPr>
                <w:sz w:val="20"/>
                <w:szCs w:val="20"/>
              </w:rPr>
              <w:t>Mean</w:t>
            </w:r>
          </w:p>
        </w:tc>
        <w:tc>
          <w:tcPr>
            <w:tcW w:type="dxa" w:w="1178"/>
            <w:tcBorders>
              <w:bottom w:color="00000A" w:space="0" w:sz="4" w:val="single"/>
            </w:tcBorders>
            <w:shd w:fill="FFFFFF" w:val="clear"/>
            <w:tcMar>
              <w:top w:type="dxa" w:w="0"/>
              <w:left w:type="dxa" w:w="108"/>
              <w:bottom w:type="dxa" w:w="0"/>
              <w:right w:type="dxa" w:w="108"/>
            </w:tcMar>
            <w:vAlign w:val="bottom"/>
          </w:tcPr>
          <w:p>
            <w:pPr>
              <w:pStyle w:val="style0"/>
              <w:jc w:val="center"/>
            </w:pPr>
            <w:r>
              <w:rPr>
                <w:sz w:val="20"/>
                <w:szCs w:val="20"/>
              </w:rPr>
              <w:t>0.67</w:t>
            </w:r>
          </w:p>
        </w:tc>
        <w:tc>
          <w:tcPr>
            <w:tcW w:type="dxa" w:w="976"/>
            <w:tcBorders>
              <w:bottom w:color="00000A" w:space="0" w:sz="4" w:val="single"/>
            </w:tcBorders>
            <w:shd w:fill="FFFFFF" w:val="clear"/>
            <w:tcMar>
              <w:top w:type="dxa" w:w="0"/>
              <w:left w:type="dxa" w:w="108"/>
              <w:bottom w:type="dxa" w:w="0"/>
              <w:right w:type="dxa" w:w="108"/>
            </w:tcMar>
            <w:vAlign w:val="bottom"/>
          </w:tcPr>
          <w:p>
            <w:pPr>
              <w:pStyle w:val="style0"/>
              <w:jc w:val="center"/>
            </w:pPr>
            <w:r>
              <w:rPr>
                <w:sz w:val="20"/>
                <w:szCs w:val="20"/>
              </w:rPr>
              <w:t>0.05</w:t>
            </w:r>
          </w:p>
        </w:tc>
        <w:tc>
          <w:tcPr>
            <w:tcW w:type="dxa" w:w="975"/>
            <w:tcBorders>
              <w:bottom w:color="00000A" w:space="0" w:sz="4" w:val="single"/>
            </w:tcBorders>
            <w:shd w:fill="FFFFFF" w:val="clear"/>
            <w:tcMar>
              <w:top w:type="dxa" w:w="0"/>
              <w:left w:type="dxa" w:w="108"/>
              <w:bottom w:type="dxa" w:w="0"/>
              <w:right w:type="dxa" w:w="108"/>
            </w:tcMar>
            <w:vAlign w:val="bottom"/>
          </w:tcPr>
          <w:p>
            <w:pPr>
              <w:pStyle w:val="style0"/>
              <w:jc w:val="center"/>
            </w:pPr>
            <w:r>
              <w:rPr>
                <w:sz w:val="20"/>
                <w:szCs w:val="20"/>
              </w:rPr>
              <w:t>0.55</w:t>
            </w:r>
          </w:p>
        </w:tc>
        <w:tc>
          <w:tcPr>
            <w:tcW w:type="dxa" w:w="978"/>
            <w:tcBorders>
              <w:bottom w:color="00000A" w:space="0" w:sz="4" w:val="single"/>
            </w:tcBorders>
            <w:shd w:fill="FFFFFF" w:val="clear"/>
            <w:tcMar>
              <w:top w:type="dxa" w:w="0"/>
              <w:left w:type="dxa" w:w="108"/>
              <w:bottom w:type="dxa" w:w="0"/>
              <w:right w:type="dxa" w:w="108"/>
            </w:tcMar>
            <w:vAlign w:val="bottom"/>
          </w:tcPr>
          <w:p>
            <w:pPr>
              <w:pStyle w:val="style0"/>
              <w:jc w:val="center"/>
            </w:pPr>
            <w:r>
              <w:rPr>
                <w:sz w:val="20"/>
                <w:szCs w:val="20"/>
              </w:rPr>
              <w:t>0.76</w:t>
            </w:r>
          </w:p>
        </w:tc>
      </w:tr>
      <w:tr>
        <w:trPr>
          <w:trHeight w:hRule="atLeast" w:val="330"/>
          <w:cantSplit w:val="false"/>
        </w:trPr>
        <w:tc>
          <w:tcPr>
            <w:tcW w:type="dxa" w:w="757"/>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jc w:val="right"/>
            </w:pPr>
            <w:r>
              <w:rPr>
                <w:sz w:val="20"/>
                <w:szCs w:val="20"/>
              </w:rPr>
            </w:r>
          </w:p>
        </w:tc>
        <w:tc>
          <w:tcPr>
            <w:tcW w:type="dxa" w:w="1178"/>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jc w:val="center"/>
            </w:pPr>
            <w:r>
              <w:rPr>
                <w:sz w:val="20"/>
                <w:szCs w:val="20"/>
              </w:rPr>
            </w:r>
          </w:p>
        </w:tc>
        <w:tc>
          <w:tcPr>
            <w:tcW w:type="dxa" w:w="976"/>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jc w:val="center"/>
            </w:pPr>
            <w:r>
              <w:rPr>
                <w:sz w:val="20"/>
                <w:szCs w:val="20"/>
              </w:rPr>
            </w:r>
          </w:p>
        </w:tc>
        <w:tc>
          <w:tcPr>
            <w:tcW w:type="dxa" w:w="975"/>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jc w:val="center"/>
            </w:pPr>
            <w:r>
              <w:rPr>
                <w:sz w:val="20"/>
                <w:szCs w:val="20"/>
              </w:rPr>
            </w:r>
          </w:p>
        </w:tc>
        <w:tc>
          <w:tcPr>
            <w:tcW w:type="dxa" w:w="978"/>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jc w:val="center"/>
            </w:pPr>
            <w:r>
              <w:rPr>
                <w:sz w:val="20"/>
                <w:szCs w:val="20"/>
              </w:rPr>
            </w:r>
          </w:p>
        </w:tc>
      </w:tr>
      <w:tr>
        <w:trPr>
          <w:trHeight w:hRule="atLeast" w:val="315"/>
          <w:cantSplit w:val="false"/>
        </w:trPr>
        <w:tc>
          <w:tcPr>
            <w:tcW w:type="dxa" w:w="1935"/>
            <w:gridSpan w:val="2"/>
            <w:tcBorders>
              <w:top w:color="00000A" w:space="0" w:sz="4" w:val="single"/>
            </w:tcBorders>
            <w:shd w:fill="FFFFFF" w:val="clear"/>
            <w:tcMar>
              <w:top w:type="dxa" w:w="0"/>
              <w:left w:type="dxa" w:w="108"/>
              <w:bottom w:type="dxa" w:w="0"/>
              <w:right w:type="dxa" w:w="108"/>
            </w:tcMar>
            <w:vAlign w:val="bottom"/>
          </w:tcPr>
          <w:p>
            <w:pPr>
              <w:pStyle w:val="style0"/>
            </w:pPr>
            <w:r>
              <w:rPr>
                <w:sz w:val="20"/>
                <w:szCs w:val="20"/>
              </w:rPr>
              <w:t>Collared pikas</w:t>
            </w:r>
          </w:p>
        </w:tc>
        <w:tc>
          <w:tcPr>
            <w:tcW w:type="dxa" w:w="976"/>
            <w:tcBorders>
              <w:top w:color="00000A" w:space="0" w:sz="4" w:val="single"/>
            </w:tcBorders>
            <w:shd w:fill="FFFFFF" w:val="clear"/>
            <w:tcMar>
              <w:top w:type="dxa" w:w="0"/>
              <w:left w:type="dxa" w:w="108"/>
              <w:bottom w:type="dxa" w:w="0"/>
              <w:right w:type="dxa" w:w="108"/>
            </w:tcMar>
            <w:vAlign w:val="bottom"/>
          </w:tcPr>
          <w:p>
            <w:pPr>
              <w:pStyle w:val="style0"/>
              <w:jc w:val="center"/>
            </w:pPr>
            <w:r>
              <w:rPr>
                <w:sz w:val="20"/>
                <w:szCs w:val="20"/>
              </w:rPr>
            </w:r>
          </w:p>
        </w:tc>
        <w:tc>
          <w:tcPr>
            <w:tcW w:type="dxa" w:w="976"/>
            <w:tcBorders>
              <w:top w:color="00000A" w:space="0" w:sz="4" w:val="single"/>
            </w:tcBorders>
            <w:shd w:fill="FFFFFF" w:val="clear"/>
            <w:tcMar>
              <w:top w:type="dxa" w:w="0"/>
              <w:left w:type="dxa" w:w="108"/>
              <w:bottom w:type="dxa" w:w="0"/>
              <w:right w:type="dxa" w:w="108"/>
            </w:tcMar>
            <w:vAlign w:val="bottom"/>
          </w:tcPr>
          <w:p>
            <w:pPr>
              <w:pStyle w:val="style0"/>
              <w:jc w:val="center"/>
            </w:pPr>
            <w:r>
              <w:rPr>
                <w:sz w:val="20"/>
                <w:szCs w:val="20"/>
              </w:rPr>
            </w:r>
          </w:p>
        </w:tc>
        <w:tc>
          <w:tcPr>
            <w:tcW w:type="dxa" w:w="4"/>
            <w:tcBorders>
              <w:top w:color="00000A" w:space="0" w:sz="4" w:val="single"/>
            </w:tcBorders>
            <w:shd w:fill="FFFFFF" w:val="clear"/>
            <w:tcMar>
              <w:top w:type="dxa" w:w="0"/>
              <w:left w:type="dxa" w:w="108"/>
              <w:bottom w:type="dxa" w:w="0"/>
              <w:right w:type="dxa" w:w="108"/>
            </w:tcMar>
            <w:vAlign w:val="bottom"/>
          </w:tcPr>
          <w:p>
            <w:pPr>
              <w:pStyle w:val="style0"/>
              <w:jc w:val="center"/>
            </w:pPr>
            <w:r>
              <w:rPr>
                <w:sz w:val="20"/>
                <w:szCs w:val="20"/>
              </w:rPr>
            </w:r>
          </w:p>
        </w:tc>
      </w:tr>
      <w:tr>
        <w:trPr>
          <w:trHeight w:hRule="atLeast" w:val="270"/>
          <w:cantSplit w:val="false"/>
        </w:trPr>
        <w:tc>
          <w:tcPr>
            <w:tcW w:type="dxa" w:w="757"/>
            <w:tcBorders>
              <w:bottom w:color="00000A" w:space="0" w:sz="4" w:val="single"/>
            </w:tcBorders>
            <w:shd w:fill="FFFFFF" w:val="clear"/>
            <w:tcMar>
              <w:top w:type="dxa" w:w="0"/>
              <w:left w:type="dxa" w:w="108"/>
              <w:bottom w:type="dxa" w:w="0"/>
              <w:right w:type="dxa" w:w="108"/>
            </w:tcMar>
            <w:vAlign w:val="bottom"/>
          </w:tcPr>
          <w:p>
            <w:pPr>
              <w:pStyle w:val="style0"/>
            </w:pPr>
            <w:r>
              <w:rPr>
                <w:sz w:val="20"/>
                <w:szCs w:val="20"/>
              </w:rPr>
            </w:r>
          </w:p>
        </w:tc>
        <w:tc>
          <w:tcPr>
            <w:tcW w:type="dxa" w:w="1178"/>
            <w:tcBorders>
              <w:bottom w:color="00000A" w:space="0" w:sz="4" w:val="single"/>
            </w:tcBorders>
            <w:shd w:fill="FFFFFF" w:val="clear"/>
            <w:tcMar>
              <w:top w:type="dxa" w:w="0"/>
              <w:left w:type="dxa" w:w="108"/>
              <w:bottom w:type="dxa" w:w="0"/>
              <w:right w:type="dxa" w:w="108"/>
            </w:tcMar>
            <w:vAlign w:val="bottom"/>
          </w:tcPr>
          <w:p>
            <w:pPr>
              <w:pStyle w:val="style0"/>
              <w:jc w:val="center"/>
            </w:pPr>
            <w:r>
              <w:rPr>
                <w:b/>
                <w:sz w:val="20"/>
                <w:szCs w:val="20"/>
              </w:rPr>
              <w:t>Estimate</w:t>
            </w:r>
          </w:p>
        </w:tc>
        <w:tc>
          <w:tcPr>
            <w:tcW w:type="dxa" w:w="976"/>
            <w:tcBorders>
              <w:bottom w:color="00000A" w:space="0" w:sz="4" w:val="single"/>
            </w:tcBorders>
            <w:shd w:fill="FFFFFF" w:val="clear"/>
            <w:tcMar>
              <w:top w:type="dxa" w:w="0"/>
              <w:left w:type="dxa" w:w="108"/>
              <w:bottom w:type="dxa" w:w="0"/>
              <w:right w:type="dxa" w:w="108"/>
            </w:tcMar>
            <w:vAlign w:val="bottom"/>
          </w:tcPr>
          <w:p>
            <w:pPr>
              <w:pStyle w:val="style0"/>
              <w:jc w:val="center"/>
            </w:pPr>
            <w:r>
              <w:rPr>
                <w:b/>
                <w:sz w:val="20"/>
                <w:szCs w:val="20"/>
              </w:rPr>
              <w:t>SE</w:t>
            </w:r>
          </w:p>
        </w:tc>
        <w:tc>
          <w:tcPr>
            <w:tcW w:type="dxa" w:w="975"/>
            <w:tcBorders>
              <w:bottom w:color="00000A" w:space="0" w:sz="4" w:val="single"/>
            </w:tcBorders>
            <w:shd w:fill="FFFFFF" w:val="clear"/>
            <w:tcMar>
              <w:top w:type="dxa" w:w="0"/>
              <w:left w:type="dxa" w:w="108"/>
              <w:bottom w:type="dxa" w:w="0"/>
              <w:right w:type="dxa" w:w="108"/>
            </w:tcMar>
            <w:vAlign w:val="bottom"/>
          </w:tcPr>
          <w:p>
            <w:pPr>
              <w:pStyle w:val="style0"/>
              <w:jc w:val="center"/>
            </w:pPr>
            <w:r>
              <w:rPr>
                <w:b/>
                <w:sz w:val="20"/>
                <w:szCs w:val="20"/>
              </w:rPr>
              <w:t>LCL</w:t>
            </w:r>
          </w:p>
        </w:tc>
        <w:tc>
          <w:tcPr>
            <w:tcW w:type="dxa" w:w="978"/>
            <w:tcBorders>
              <w:bottom w:color="00000A" w:space="0" w:sz="4" w:val="single"/>
            </w:tcBorders>
            <w:shd w:fill="FFFFFF" w:val="clear"/>
            <w:tcMar>
              <w:top w:type="dxa" w:w="0"/>
              <w:left w:type="dxa" w:w="108"/>
              <w:bottom w:type="dxa" w:w="0"/>
              <w:right w:type="dxa" w:w="108"/>
            </w:tcMar>
            <w:vAlign w:val="bottom"/>
          </w:tcPr>
          <w:p>
            <w:pPr>
              <w:pStyle w:val="style0"/>
              <w:jc w:val="center"/>
            </w:pPr>
            <w:r>
              <w:rPr>
                <w:b/>
                <w:sz w:val="20"/>
                <w:szCs w:val="20"/>
              </w:rPr>
              <w:t>UCL</w:t>
            </w:r>
          </w:p>
        </w:tc>
      </w:tr>
      <w:tr>
        <w:trPr>
          <w:trHeight w:hRule="atLeast" w:val="315"/>
          <w:cantSplit w:val="false"/>
        </w:trPr>
        <w:tc>
          <w:tcPr>
            <w:tcW w:type="dxa" w:w="757"/>
            <w:tcBorders>
              <w:top w:color="00000A" w:space="0" w:sz="4" w:val="single"/>
            </w:tcBorders>
            <w:shd w:fill="FFFFFF" w:val="clear"/>
            <w:tcMar>
              <w:top w:type="dxa" w:w="0"/>
              <w:left w:type="dxa" w:w="108"/>
              <w:bottom w:type="dxa" w:w="0"/>
              <w:right w:type="dxa" w:w="108"/>
            </w:tcMar>
            <w:vAlign w:val="bottom"/>
          </w:tcPr>
          <w:p>
            <w:pPr>
              <w:pStyle w:val="style0"/>
              <w:jc w:val="right"/>
            </w:pPr>
            <w:r>
              <w:rPr>
                <w:sz w:val="20"/>
                <w:szCs w:val="20"/>
              </w:rPr>
              <w:t>1998</w:t>
            </w:r>
          </w:p>
        </w:tc>
        <w:tc>
          <w:tcPr>
            <w:tcW w:type="dxa" w:w="1178"/>
            <w:tcBorders>
              <w:top w:color="00000A" w:space="0" w:sz="4" w:val="single"/>
            </w:tcBorders>
            <w:shd w:fill="FFFFFF" w:val="clear"/>
            <w:tcMar>
              <w:top w:type="dxa" w:w="0"/>
              <w:left w:type="dxa" w:w="108"/>
              <w:bottom w:type="dxa" w:w="0"/>
              <w:right w:type="dxa" w:w="108"/>
            </w:tcMar>
            <w:vAlign w:val="bottom"/>
          </w:tcPr>
          <w:p>
            <w:pPr>
              <w:pStyle w:val="style0"/>
              <w:jc w:val="center"/>
            </w:pPr>
            <w:r>
              <w:rPr>
                <w:sz w:val="20"/>
                <w:szCs w:val="20"/>
              </w:rPr>
              <w:t>0.31</w:t>
            </w:r>
          </w:p>
        </w:tc>
        <w:tc>
          <w:tcPr>
            <w:tcW w:type="dxa" w:w="976"/>
            <w:tcBorders>
              <w:top w:color="00000A" w:space="0" w:sz="4" w:val="single"/>
            </w:tcBorders>
            <w:shd w:fill="FFFFFF" w:val="clear"/>
            <w:tcMar>
              <w:top w:type="dxa" w:w="0"/>
              <w:left w:type="dxa" w:w="108"/>
              <w:bottom w:type="dxa" w:w="0"/>
              <w:right w:type="dxa" w:w="108"/>
            </w:tcMar>
            <w:vAlign w:val="bottom"/>
          </w:tcPr>
          <w:p>
            <w:pPr>
              <w:pStyle w:val="style0"/>
              <w:jc w:val="center"/>
            </w:pPr>
            <w:r>
              <w:rPr>
                <w:sz w:val="20"/>
                <w:szCs w:val="20"/>
              </w:rPr>
              <w:t>0.06</w:t>
            </w:r>
          </w:p>
        </w:tc>
        <w:tc>
          <w:tcPr>
            <w:tcW w:type="dxa" w:w="975"/>
            <w:tcBorders>
              <w:top w:color="00000A" w:space="0" w:sz="4" w:val="single"/>
            </w:tcBorders>
            <w:shd w:fill="FFFFFF" w:val="clear"/>
            <w:tcMar>
              <w:top w:type="dxa" w:w="0"/>
              <w:left w:type="dxa" w:w="108"/>
              <w:bottom w:type="dxa" w:w="0"/>
              <w:right w:type="dxa" w:w="108"/>
            </w:tcMar>
            <w:vAlign w:val="bottom"/>
          </w:tcPr>
          <w:p>
            <w:pPr>
              <w:pStyle w:val="style0"/>
              <w:jc w:val="center"/>
            </w:pPr>
            <w:r>
              <w:rPr>
                <w:sz w:val="20"/>
                <w:szCs w:val="20"/>
              </w:rPr>
              <w:t>0.21</w:t>
            </w:r>
          </w:p>
        </w:tc>
        <w:tc>
          <w:tcPr>
            <w:tcW w:type="dxa" w:w="978"/>
            <w:tcBorders>
              <w:top w:color="00000A" w:space="0" w:sz="4" w:val="single"/>
            </w:tcBorders>
            <w:shd w:fill="FFFFFF" w:val="clear"/>
            <w:tcMar>
              <w:top w:type="dxa" w:w="0"/>
              <w:left w:type="dxa" w:w="108"/>
              <w:bottom w:type="dxa" w:w="0"/>
              <w:right w:type="dxa" w:w="108"/>
            </w:tcMar>
            <w:vAlign w:val="bottom"/>
          </w:tcPr>
          <w:p>
            <w:pPr>
              <w:pStyle w:val="style0"/>
              <w:jc w:val="center"/>
            </w:pPr>
            <w:r>
              <w:rPr>
                <w:sz w:val="20"/>
                <w:szCs w:val="20"/>
              </w:rPr>
              <w:t>0.43</w:t>
            </w:r>
          </w:p>
        </w:tc>
      </w:tr>
      <w:tr>
        <w:trPr>
          <w:trHeight w:hRule="atLeast" w:val="255"/>
          <w:cantSplit w:val="false"/>
        </w:trPr>
        <w:tc>
          <w:tcPr>
            <w:tcW w:type="dxa" w:w="757"/>
            <w:tcBorders/>
            <w:shd w:fill="FFFFFF" w:val="clear"/>
            <w:tcMar>
              <w:top w:type="dxa" w:w="0"/>
              <w:left w:type="dxa" w:w="108"/>
              <w:bottom w:type="dxa" w:w="0"/>
              <w:right w:type="dxa" w:w="108"/>
            </w:tcMar>
            <w:vAlign w:val="bottom"/>
          </w:tcPr>
          <w:p>
            <w:pPr>
              <w:pStyle w:val="style0"/>
              <w:jc w:val="right"/>
            </w:pPr>
            <w:r>
              <w:rPr>
                <w:sz w:val="20"/>
                <w:szCs w:val="20"/>
              </w:rPr>
              <w:t>1999</w:t>
            </w:r>
          </w:p>
        </w:tc>
        <w:tc>
          <w:tcPr>
            <w:tcW w:type="dxa" w:w="1178"/>
            <w:tcBorders/>
            <w:shd w:fill="FFFFFF" w:val="clear"/>
            <w:tcMar>
              <w:top w:type="dxa" w:w="0"/>
              <w:left w:type="dxa" w:w="108"/>
              <w:bottom w:type="dxa" w:w="0"/>
              <w:right w:type="dxa" w:w="108"/>
            </w:tcMar>
            <w:vAlign w:val="bottom"/>
          </w:tcPr>
          <w:p>
            <w:pPr>
              <w:pStyle w:val="style0"/>
              <w:jc w:val="center"/>
            </w:pPr>
            <w:r>
              <w:rPr>
                <w:sz w:val="20"/>
                <w:szCs w:val="20"/>
              </w:rPr>
              <w:t>0.34</w:t>
            </w:r>
          </w:p>
        </w:tc>
        <w:tc>
          <w:tcPr>
            <w:tcW w:type="dxa" w:w="976"/>
            <w:tcBorders/>
            <w:shd w:fill="FFFFFF" w:val="clear"/>
            <w:tcMar>
              <w:top w:type="dxa" w:w="0"/>
              <w:left w:type="dxa" w:w="108"/>
              <w:bottom w:type="dxa" w:w="0"/>
              <w:right w:type="dxa" w:w="108"/>
            </w:tcMar>
            <w:vAlign w:val="bottom"/>
          </w:tcPr>
          <w:p>
            <w:pPr>
              <w:pStyle w:val="style0"/>
              <w:jc w:val="center"/>
            </w:pPr>
            <w:r>
              <w:rPr>
                <w:sz w:val="20"/>
                <w:szCs w:val="20"/>
              </w:rPr>
              <w:t>0.09</w:t>
            </w:r>
          </w:p>
        </w:tc>
        <w:tc>
          <w:tcPr>
            <w:tcW w:type="dxa" w:w="975"/>
            <w:tcBorders/>
            <w:shd w:fill="FFFFFF" w:val="clear"/>
            <w:tcMar>
              <w:top w:type="dxa" w:w="0"/>
              <w:left w:type="dxa" w:w="108"/>
              <w:bottom w:type="dxa" w:w="0"/>
              <w:right w:type="dxa" w:w="108"/>
            </w:tcMar>
            <w:vAlign w:val="bottom"/>
          </w:tcPr>
          <w:p>
            <w:pPr>
              <w:pStyle w:val="style0"/>
              <w:jc w:val="center"/>
            </w:pPr>
            <w:r>
              <w:rPr>
                <w:sz w:val="20"/>
                <w:szCs w:val="20"/>
              </w:rPr>
              <w:t>0.19</w:t>
            </w:r>
          </w:p>
        </w:tc>
        <w:tc>
          <w:tcPr>
            <w:tcW w:type="dxa" w:w="978"/>
            <w:tcBorders/>
            <w:shd w:fill="FFFFFF" w:val="clear"/>
            <w:tcMar>
              <w:top w:type="dxa" w:w="0"/>
              <w:left w:type="dxa" w:w="108"/>
              <w:bottom w:type="dxa" w:w="0"/>
              <w:right w:type="dxa" w:w="108"/>
            </w:tcMar>
            <w:vAlign w:val="bottom"/>
          </w:tcPr>
          <w:p>
            <w:pPr>
              <w:pStyle w:val="style0"/>
              <w:jc w:val="center"/>
            </w:pPr>
            <w:r>
              <w:rPr>
                <w:sz w:val="20"/>
                <w:szCs w:val="20"/>
              </w:rPr>
              <w:t>0.52</w:t>
            </w:r>
          </w:p>
        </w:tc>
      </w:tr>
      <w:tr>
        <w:trPr>
          <w:trHeight w:hRule="atLeast" w:val="255"/>
          <w:cantSplit w:val="false"/>
        </w:trPr>
        <w:tc>
          <w:tcPr>
            <w:tcW w:type="dxa" w:w="757"/>
            <w:tcBorders/>
            <w:shd w:fill="FFFFFF" w:val="clear"/>
            <w:tcMar>
              <w:top w:type="dxa" w:w="0"/>
              <w:left w:type="dxa" w:w="108"/>
              <w:bottom w:type="dxa" w:w="0"/>
              <w:right w:type="dxa" w:w="108"/>
            </w:tcMar>
            <w:vAlign w:val="bottom"/>
          </w:tcPr>
          <w:p>
            <w:pPr>
              <w:pStyle w:val="style0"/>
              <w:jc w:val="right"/>
            </w:pPr>
            <w:r>
              <w:rPr>
                <w:sz w:val="20"/>
                <w:szCs w:val="20"/>
              </w:rPr>
              <w:t>2000</w:t>
            </w:r>
          </w:p>
        </w:tc>
        <w:tc>
          <w:tcPr>
            <w:tcW w:type="dxa" w:w="1178"/>
            <w:tcBorders/>
            <w:shd w:fill="FFFFFF" w:val="clear"/>
            <w:tcMar>
              <w:top w:type="dxa" w:w="0"/>
              <w:left w:type="dxa" w:w="108"/>
              <w:bottom w:type="dxa" w:w="0"/>
              <w:right w:type="dxa" w:w="108"/>
            </w:tcMar>
            <w:vAlign w:val="bottom"/>
          </w:tcPr>
          <w:p>
            <w:pPr>
              <w:pStyle w:val="style0"/>
              <w:jc w:val="center"/>
            </w:pPr>
            <w:r>
              <w:rPr>
                <w:sz w:val="20"/>
                <w:szCs w:val="20"/>
              </w:rPr>
              <w:t>0.17</w:t>
            </w:r>
          </w:p>
        </w:tc>
        <w:tc>
          <w:tcPr>
            <w:tcW w:type="dxa" w:w="976"/>
            <w:tcBorders/>
            <w:shd w:fill="FFFFFF" w:val="clear"/>
            <w:tcMar>
              <w:top w:type="dxa" w:w="0"/>
              <w:left w:type="dxa" w:w="108"/>
              <w:bottom w:type="dxa" w:w="0"/>
              <w:right w:type="dxa" w:w="108"/>
            </w:tcMar>
            <w:vAlign w:val="bottom"/>
          </w:tcPr>
          <w:p>
            <w:pPr>
              <w:pStyle w:val="style0"/>
              <w:jc w:val="center"/>
            </w:pPr>
            <w:r>
              <w:rPr>
                <w:sz w:val="20"/>
                <w:szCs w:val="20"/>
              </w:rPr>
              <w:t>0.06</w:t>
            </w:r>
          </w:p>
        </w:tc>
        <w:tc>
          <w:tcPr>
            <w:tcW w:type="dxa" w:w="975"/>
            <w:tcBorders/>
            <w:shd w:fill="FFFFFF" w:val="clear"/>
            <w:tcMar>
              <w:top w:type="dxa" w:w="0"/>
              <w:left w:type="dxa" w:w="108"/>
              <w:bottom w:type="dxa" w:w="0"/>
              <w:right w:type="dxa" w:w="108"/>
            </w:tcMar>
            <w:vAlign w:val="bottom"/>
          </w:tcPr>
          <w:p>
            <w:pPr>
              <w:pStyle w:val="style0"/>
              <w:jc w:val="center"/>
            </w:pPr>
            <w:r>
              <w:rPr>
                <w:sz w:val="20"/>
                <w:szCs w:val="20"/>
              </w:rPr>
              <w:t>0.09</w:t>
            </w:r>
          </w:p>
        </w:tc>
        <w:tc>
          <w:tcPr>
            <w:tcW w:type="dxa" w:w="978"/>
            <w:tcBorders/>
            <w:shd w:fill="FFFFFF" w:val="clear"/>
            <w:tcMar>
              <w:top w:type="dxa" w:w="0"/>
              <w:left w:type="dxa" w:w="108"/>
              <w:bottom w:type="dxa" w:w="0"/>
              <w:right w:type="dxa" w:w="108"/>
            </w:tcMar>
            <w:vAlign w:val="bottom"/>
          </w:tcPr>
          <w:p>
            <w:pPr>
              <w:pStyle w:val="style0"/>
              <w:jc w:val="center"/>
            </w:pPr>
            <w:r>
              <w:rPr>
                <w:sz w:val="20"/>
                <w:szCs w:val="20"/>
              </w:rPr>
              <w:t>0.31</w:t>
            </w:r>
          </w:p>
        </w:tc>
      </w:tr>
      <w:tr>
        <w:trPr>
          <w:trHeight w:hRule="atLeast" w:val="315"/>
          <w:cantSplit w:val="false"/>
        </w:trPr>
        <w:tc>
          <w:tcPr>
            <w:tcW w:type="dxa" w:w="757"/>
            <w:tcBorders/>
            <w:shd w:fill="FFFFFF" w:val="clear"/>
            <w:tcMar>
              <w:top w:type="dxa" w:w="0"/>
              <w:left w:type="dxa" w:w="108"/>
              <w:bottom w:type="dxa" w:w="0"/>
              <w:right w:type="dxa" w:w="108"/>
            </w:tcMar>
            <w:vAlign w:val="bottom"/>
          </w:tcPr>
          <w:p>
            <w:pPr>
              <w:pStyle w:val="style0"/>
              <w:jc w:val="right"/>
            </w:pPr>
            <w:r>
              <w:rPr>
                <w:sz w:val="20"/>
                <w:szCs w:val="20"/>
              </w:rPr>
              <w:t>2001</w:t>
            </w:r>
          </w:p>
        </w:tc>
        <w:tc>
          <w:tcPr>
            <w:tcW w:type="dxa" w:w="1178"/>
            <w:tcBorders/>
            <w:shd w:fill="FFFFFF" w:val="clear"/>
            <w:tcMar>
              <w:top w:type="dxa" w:w="0"/>
              <w:left w:type="dxa" w:w="108"/>
              <w:bottom w:type="dxa" w:w="0"/>
              <w:right w:type="dxa" w:w="108"/>
            </w:tcMar>
            <w:vAlign w:val="bottom"/>
          </w:tcPr>
          <w:p>
            <w:pPr>
              <w:pStyle w:val="style0"/>
              <w:jc w:val="center"/>
            </w:pPr>
            <w:r>
              <w:rPr>
                <w:sz w:val="20"/>
                <w:szCs w:val="20"/>
              </w:rPr>
              <w:t>0.33</w:t>
            </w:r>
          </w:p>
        </w:tc>
        <w:tc>
          <w:tcPr>
            <w:tcW w:type="dxa" w:w="976"/>
            <w:tcBorders/>
            <w:shd w:fill="FFFFFF" w:val="clear"/>
            <w:tcMar>
              <w:top w:type="dxa" w:w="0"/>
              <w:left w:type="dxa" w:w="108"/>
              <w:bottom w:type="dxa" w:w="0"/>
              <w:right w:type="dxa" w:w="108"/>
            </w:tcMar>
            <w:vAlign w:val="bottom"/>
          </w:tcPr>
          <w:p>
            <w:pPr>
              <w:pStyle w:val="style0"/>
              <w:jc w:val="center"/>
            </w:pPr>
            <w:r>
              <w:rPr>
                <w:sz w:val="20"/>
                <w:szCs w:val="20"/>
              </w:rPr>
              <w:t>0.07</w:t>
            </w:r>
          </w:p>
        </w:tc>
        <w:tc>
          <w:tcPr>
            <w:tcW w:type="dxa" w:w="975"/>
            <w:tcBorders/>
            <w:shd w:fill="FFFFFF" w:val="clear"/>
            <w:tcMar>
              <w:top w:type="dxa" w:w="0"/>
              <w:left w:type="dxa" w:w="108"/>
              <w:bottom w:type="dxa" w:w="0"/>
              <w:right w:type="dxa" w:w="108"/>
            </w:tcMar>
            <w:vAlign w:val="bottom"/>
          </w:tcPr>
          <w:p>
            <w:pPr>
              <w:pStyle w:val="style0"/>
              <w:jc w:val="center"/>
            </w:pPr>
            <w:r>
              <w:rPr>
                <w:sz w:val="20"/>
                <w:szCs w:val="20"/>
              </w:rPr>
              <w:t>0.21</w:t>
            </w:r>
          </w:p>
        </w:tc>
        <w:tc>
          <w:tcPr>
            <w:tcW w:type="dxa" w:w="978"/>
            <w:tcBorders/>
            <w:shd w:fill="FFFFFF" w:val="clear"/>
            <w:tcMar>
              <w:top w:type="dxa" w:w="0"/>
              <w:left w:type="dxa" w:w="108"/>
              <w:bottom w:type="dxa" w:w="0"/>
              <w:right w:type="dxa" w:w="108"/>
            </w:tcMar>
            <w:vAlign w:val="bottom"/>
          </w:tcPr>
          <w:p>
            <w:pPr>
              <w:pStyle w:val="style0"/>
              <w:jc w:val="center"/>
            </w:pPr>
            <w:r>
              <w:rPr>
                <w:sz w:val="20"/>
                <w:szCs w:val="20"/>
              </w:rPr>
              <w:t>0.47</w:t>
            </w:r>
          </w:p>
        </w:tc>
      </w:tr>
      <w:tr>
        <w:trPr>
          <w:trHeight w:hRule="atLeast" w:val="270"/>
          <w:cantSplit w:val="false"/>
        </w:trPr>
        <w:tc>
          <w:tcPr>
            <w:tcW w:type="dxa" w:w="757"/>
            <w:tcBorders/>
            <w:shd w:fill="FFFFFF" w:val="clear"/>
            <w:tcMar>
              <w:top w:type="dxa" w:w="0"/>
              <w:left w:type="dxa" w:w="108"/>
              <w:bottom w:type="dxa" w:w="0"/>
              <w:right w:type="dxa" w:w="108"/>
            </w:tcMar>
            <w:vAlign w:val="bottom"/>
          </w:tcPr>
          <w:p>
            <w:pPr>
              <w:pStyle w:val="style0"/>
              <w:jc w:val="right"/>
            </w:pPr>
            <w:r>
              <w:rPr>
                <w:sz w:val="20"/>
                <w:szCs w:val="20"/>
              </w:rPr>
              <w:t>2002</w:t>
            </w:r>
          </w:p>
        </w:tc>
        <w:tc>
          <w:tcPr>
            <w:tcW w:type="dxa" w:w="1178"/>
            <w:tcBorders/>
            <w:shd w:fill="FFFFFF" w:val="clear"/>
            <w:tcMar>
              <w:top w:type="dxa" w:w="0"/>
              <w:left w:type="dxa" w:w="108"/>
              <w:bottom w:type="dxa" w:w="0"/>
              <w:right w:type="dxa" w:w="108"/>
            </w:tcMar>
            <w:vAlign w:val="bottom"/>
          </w:tcPr>
          <w:p>
            <w:pPr>
              <w:pStyle w:val="style0"/>
              <w:jc w:val="center"/>
            </w:pPr>
            <w:r>
              <w:rPr>
                <w:sz w:val="20"/>
                <w:szCs w:val="20"/>
              </w:rPr>
              <w:t>0.40</w:t>
            </w:r>
          </w:p>
        </w:tc>
        <w:tc>
          <w:tcPr>
            <w:tcW w:type="dxa" w:w="976"/>
            <w:tcBorders/>
            <w:shd w:fill="FFFFFF" w:val="clear"/>
            <w:tcMar>
              <w:top w:type="dxa" w:w="0"/>
              <w:left w:type="dxa" w:w="108"/>
              <w:bottom w:type="dxa" w:w="0"/>
              <w:right w:type="dxa" w:w="108"/>
            </w:tcMar>
            <w:vAlign w:val="bottom"/>
          </w:tcPr>
          <w:p>
            <w:pPr>
              <w:pStyle w:val="style0"/>
              <w:jc w:val="center"/>
            </w:pPr>
            <w:r>
              <w:rPr>
                <w:sz w:val="20"/>
                <w:szCs w:val="20"/>
              </w:rPr>
              <w:t>0.09</w:t>
            </w:r>
          </w:p>
        </w:tc>
        <w:tc>
          <w:tcPr>
            <w:tcW w:type="dxa" w:w="975"/>
            <w:tcBorders/>
            <w:shd w:fill="FFFFFF" w:val="clear"/>
            <w:tcMar>
              <w:top w:type="dxa" w:w="0"/>
              <w:left w:type="dxa" w:w="108"/>
              <w:bottom w:type="dxa" w:w="0"/>
              <w:right w:type="dxa" w:w="108"/>
            </w:tcMar>
            <w:vAlign w:val="bottom"/>
          </w:tcPr>
          <w:p>
            <w:pPr>
              <w:pStyle w:val="style0"/>
              <w:jc w:val="center"/>
            </w:pPr>
            <w:r>
              <w:rPr>
                <w:sz w:val="20"/>
                <w:szCs w:val="20"/>
              </w:rPr>
              <w:t>0.25</w:t>
            </w:r>
          </w:p>
        </w:tc>
        <w:tc>
          <w:tcPr>
            <w:tcW w:type="dxa" w:w="978"/>
            <w:tcBorders/>
            <w:shd w:fill="FFFFFF" w:val="clear"/>
            <w:tcMar>
              <w:top w:type="dxa" w:w="0"/>
              <w:left w:type="dxa" w:w="108"/>
              <w:bottom w:type="dxa" w:w="0"/>
              <w:right w:type="dxa" w:w="108"/>
            </w:tcMar>
            <w:vAlign w:val="bottom"/>
          </w:tcPr>
          <w:p>
            <w:pPr>
              <w:pStyle w:val="style0"/>
              <w:jc w:val="center"/>
            </w:pPr>
            <w:r>
              <w:rPr>
                <w:sz w:val="20"/>
                <w:szCs w:val="20"/>
              </w:rPr>
              <w:t>0.57</w:t>
            </w:r>
          </w:p>
        </w:tc>
      </w:tr>
      <w:tr>
        <w:trPr>
          <w:trHeight w:hRule="atLeast" w:val="255"/>
          <w:cantSplit w:val="false"/>
        </w:trPr>
        <w:tc>
          <w:tcPr>
            <w:tcW w:type="dxa" w:w="757"/>
            <w:tcBorders/>
            <w:shd w:fill="FFFFFF" w:val="clear"/>
            <w:tcMar>
              <w:top w:type="dxa" w:w="0"/>
              <w:left w:type="dxa" w:w="108"/>
              <w:bottom w:type="dxa" w:w="0"/>
              <w:right w:type="dxa" w:w="108"/>
            </w:tcMar>
            <w:vAlign w:val="bottom"/>
          </w:tcPr>
          <w:p>
            <w:pPr>
              <w:pStyle w:val="style0"/>
              <w:jc w:val="right"/>
            </w:pPr>
            <w:r>
              <w:rPr>
                <w:sz w:val="20"/>
                <w:szCs w:val="20"/>
              </w:rPr>
              <w:t>2003</w:t>
            </w:r>
          </w:p>
        </w:tc>
        <w:tc>
          <w:tcPr>
            <w:tcW w:type="dxa" w:w="1178"/>
            <w:tcBorders/>
            <w:shd w:fill="FFFFFF" w:val="clear"/>
            <w:tcMar>
              <w:top w:type="dxa" w:w="0"/>
              <w:left w:type="dxa" w:w="108"/>
              <w:bottom w:type="dxa" w:w="0"/>
              <w:right w:type="dxa" w:w="108"/>
            </w:tcMar>
            <w:vAlign w:val="bottom"/>
          </w:tcPr>
          <w:p>
            <w:pPr>
              <w:pStyle w:val="style0"/>
              <w:jc w:val="center"/>
            </w:pPr>
            <w:r>
              <w:rPr>
                <w:sz w:val="20"/>
                <w:szCs w:val="20"/>
              </w:rPr>
              <w:t>0.38</w:t>
            </w:r>
          </w:p>
        </w:tc>
        <w:tc>
          <w:tcPr>
            <w:tcW w:type="dxa" w:w="976"/>
            <w:tcBorders/>
            <w:shd w:fill="FFFFFF" w:val="clear"/>
            <w:tcMar>
              <w:top w:type="dxa" w:w="0"/>
              <w:left w:type="dxa" w:w="108"/>
              <w:bottom w:type="dxa" w:w="0"/>
              <w:right w:type="dxa" w:w="108"/>
            </w:tcMar>
            <w:vAlign w:val="bottom"/>
          </w:tcPr>
          <w:p>
            <w:pPr>
              <w:pStyle w:val="style0"/>
              <w:jc w:val="center"/>
            </w:pPr>
            <w:r>
              <w:rPr>
                <w:sz w:val="20"/>
                <w:szCs w:val="20"/>
              </w:rPr>
              <w:t>0.08</w:t>
            </w:r>
          </w:p>
        </w:tc>
        <w:tc>
          <w:tcPr>
            <w:tcW w:type="dxa" w:w="975"/>
            <w:tcBorders/>
            <w:shd w:fill="FFFFFF" w:val="clear"/>
            <w:tcMar>
              <w:top w:type="dxa" w:w="0"/>
              <w:left w:type="dxa" w:w="108"/>
              <w:bottom w:type="dxa" w:w="0"/>
              <w:right w:type="dxa" w:w="108"/>
            </w:tcMar>
            <w:vAlign w:val="bottom"/>
          </w:tcPr>
          <w:p>
            <w:pPr>
              <w:pStyle w:val="style0"/>
              <w:jc w:val="center"/>
            </w:pPr>
            <w:r>
              <w:rPr>
                <w:sz w:val="20"/>
                <w:szCs w:val="20"/>
              </w:rPr>
              <w:t>0.25</w:t>
            </w:r>
          </w:p>
        </w:tc>
        <w:tc>
          <w:tcPr>
            <w:tcW w:type="dxa" w:w="978"/>
            <w:tcBorders/>
            <w:shd w:fill="FFFFFF" w:val="clear"/>
            <w:tcMar>
              <w:top w:type="dxa" w:w="0"/>
              <w:left w:type="dxa" w:w="108"/>
              <w:bottom w:type="dxa" w:w="0"/>
              <w:right w:type="dxa" w:w="108"/>
            </w:tcMar>
            <w:vAlign w:val="bottom"/>
          </w:tcPr>
          <w:p>
            <w:pPr>
              <w:pStyle w:val="style0"/>
              <w:jc w:val="center"/>
            </w:pPr>
            <w:r>
              <w:rPr>
                <w:sz w:val="20"/>
                <w:szCs w:val="20"/>
              </w:rPr>
              <w:t>0.54</w:t>
            </w:r>
          </w:p>
        </w:tc>
      </w:tr>
      <w:tr>
        <w:trPr>
          <w:trHeight w:hRule="atLeast" w:val="270"/>
          <w:cantSplit w:val="false"/>
        </w:trPr>
        <w:tc>
          <w:tcPr>
            <w:tcW w:type="dxa" w:w="757"/>
            <w:tcBorders/>
            <w:shd w:fill="FFFFFF" w:val="clear"/>
            <w:tcMar>
              <w:top w:type="dxa" w:w="0"/>
              <w:left w:type="dxa" w:w="108"/>
              <w:bottom w:type="dxa" w:w="0"/>
              <w:right w:type="dxa" w:w="108"/>
            </w:tcMar>
            <w:vAlign w:val="bottom"/>
          </w:tcPr>
          <w:p>
            <w:pPr>
              <w:pStyle w:val="style0"/>
              <w:jc w:val="right"/>
            </w:pPr>
            <w:r>
              <w:rPr>
                <w:sz w:val="20"/>
                <w:szCs w:val="20"/>
              </w:rPr>
              <w:t>2004</w:t>
            </w:r>
          </w:p>
        </w:tc>
        <w:tc>
          <w:tcPr>
            <w:tcW w:type="dxa" w:w="1178"/>
            <w:tcBorders/>
            <w:shd w:fill="FFFFFF" w:val="clear"/>
            <w:tcMar>
              <w:top w:type="dxa" w:w="0"/>
              <w:left w:type="dxa" w:w="108"/>
              <w:bottom w:type="dxa" w:w="0"/>
              <w:right w:type="dxa" w:w="108"/>
            </w:tcMar>
            <w:vAlign w:val="bottom"/>
          </w:tcPr>
          <w:p>
            <w:pPr>
              <w:pStyle w:val="style0"/>
              <w:jc w:val="center"/>
            </w:pPr>
            <w:r>
              <w:rPr>
                <w:sz w:val="20"/>
                <w:szCs w:val="20"/>
              </w:rPr>
              <w:t>0.19</w:t>
            </w:r>
          </w:p>
        </w:tc>
        <w:tc>
          <w:tcPr>
            <w:tcW w:type="dxa" w:w="976"/>
            <w:tcBorders/>
            <w:shd w:fill="FFFFFF" w:val="clear"/>
            <w:tcMar>
              <w:top w:type="dxa" w:w="0"/>
              <w:left w:type="dxa" w:w="108"/>
              <w:bottom w:type="dxa" w:w="0"/>
              <w:right w:type="dxa" w:w="108"/>
            </w:tcMar>
            <w:vAlign w:val="bottom"/>
          </w:tcPr>
          <w:p>
            <w:pPr>
              <w:pStyle w:val="style0"/>
              <w:jc w:val="center"/>
            </w:pPr>
            <w:r>
              <w:rPr>
                <w:sz w:val="20"/>
                <w:szCs w:val="20"/>
              </w:rPr>
              <w:t>0.05</w:t>
            </w:r>
          </w:p>
        </w:tc>
        <w:tc>
          <w:tcPr>
            <w:tcW w:type="dxa" w:w="975"/>
            <w:tcBorders/>
            <w:shd w:fill="FFFFFF" w:val="clear"/>
            <w:tcMar>
              <w:top w:type="dxa" w:w="0"/>
              <w:left w:type="dxa" w:w="108"/>
              <w:bottom w:type="dxa" w:w="0"/>
              <w:right w:type="dxa" w:w="108"/>
            </w:tcMar>
            <w:vAlign w:val="bottom"/>
          </w:tcPr>
          <w:p>
            <w:pPr>
              <w:pStyle w:val="style0"/>
              <w:jc w:val="center"/>
            </w:pPr>
            <w:r>
              <w:rPr>
                <w:sz w:val="20"/>
                <w:szCs w:val="20"/>
              </w:rPr>
              <w:t>0.11</w:t>
            </w:r>
          </w:p>
        </w:tc>
        <w:tc>
          <w:tcPr>
            <w:tcW w:type="dxa" w:w="978"/>
            <w:tcBorders/>
            <w:shd w:fill="FFFFFF" w:val="clear"/>
            <w:tcMar>
              <w:top w:type="dxa" w:w="0"/>
              <w:left w:type="dxa" w:w="108"/>
              <w:bottom w:type="dxa" w:w="0"/>
              <w:right w:type="dxa" w:w="108"/>
            </w:tcMar>
            <w:vAlign w:val="bottom"/>
          </w:tcPr>
          <w:p>
            <w:pPr>
              <w:pStyle w:val="style0"/>
              <w:jc w:val="center"/>
            </w:pPr>
            <w:r>
              <w:rPr>
                <w:sz w:val="20"/>
                <w:szCs w:val="20"/>
              </w:rPr>
              <w:t>0.30</w:t>
            </w:r>
          </w:p>
        </w:tc>
      </w:tr>
      <w:tr>
        <w:trPr>
          <w:trHeight w:hRule="atLeast" w:val="330"/>
          <w:cantSplit w:val="false"/>
        </w:trPr>
        <w:tc>
          <w:tcPr>
            <w:tcW w:type="dxa" w:w="757"/>
            <w:tcBorders/>
            <w:shd w:fill="FFFFFF" w:val="clear"/>
            <w:tcMar>
              <w:top w:type="dxa" w:w="0"/>
              <w:left w:type="dxa" w:w="108"/>
              <w:bottom w:type="dxa" w:w="0"/>
              <w:right w:type="dxa" w:w="108"/>
            </w:tcMar>
            <w:vAlign w:val="bottom"/>
          </w:tcPr>
          <w:p>
            <w:pPr>
              <w:pStyle w:val="style0"/>
              <w:jc w:val="right"/>
            </w:pPr>
            <w:r>
              <w:rPr>
                <w:sz w:val="20"/>
                <w:szCs w:val="20"/>
              </w:rPr>
              <w:t>2005</w:t>
            </w:r>
          </w:p>
        </w:tc>
        <w:tc>
          <w:tcPr>
            <w:tcW w:type="dxa" w:w="1178"/>
            <w:tcBorders/>
            <w:shd w:fill="FFFFFF" w:val="clear"/>
            <w:tcMar>
              <w:top w:type="dxa" w:w="0"/>
              <w:left w:type="dxa" w:w="108"/>
              <w:bottom w:type="dxa" w:w="0"/>
              <w:right w:type="dxa" w:w="108"/>
            </w:tcMar>
            <w:vAlign w:val="bottom"/>
          </w:tcPr>
          <w:p>
            <w:pPr>
              <w:pStyle w:val="style0"/>
              <w:jc w:val="center"/>
            </w:pPr>
            <w:r>
              <w:rPr>
                <w:sz w:val="20"/>
                <w:szCs w:val="20"/>
              </w:rPr>
              <w:t>0.55</w:t>
            </w:r>
          </w:p>
        </w:tc>
        <w:tc>
          <w:tcPr>
            <w:tcW w:type="dxa" w:w="976"/>
            <w:tcBorders/>
            <w:shd w:fill="FFFFFF" w:val="clear"/>
            <w:tcMar>
              <w:top w:type="dxa" w:w="0"/>
              <w:left w:type="dxa" w:w="108"/>
              <w:bottom w:type="dxa" w:w="0"/>
              <w:right w:type="dxa" w:w="108"/>
            </w:tcMar>
            <w:vAlign w:val="bottom"/>
          </w:tcPr>
          <w:p>
            <w:pPr>
              <w:pStyle w:val="style0"/>
              <w:jc w:val="center"/>
            </w:pPr>
            <w:r>
              <w:rPr>
                <w:sz w:val="20"/>
                <w:szCs w:val="20"/>
              </w:rPr>
              <w:t>0.07</w:t>
            </w:r>
          </w:p>
        </w:tc>
        <w:tc>
          <w:tcPr>
            <w:tcW w:type="dxa" w:w="975"/>
            <w:tcBorders/>
            <w:shd w:fill="FFFFFF" w:val="clear"/>
            <w:tcMar>
              <w:top w:type="dxa" w:w="0"/>
              <w:left w:type="dxa" w:w="108"/>
              <w:bottom w:type="dxa" w:w="0"/>
              <w:right w:type="dxa" w:w="108"/>
            </w:tcMar>
            <w:vAlign w:val="bottom"/>
          </w:tcPr>
          <w:p>
            <w:pPr>
              <w:pStyle w:val="style0"/>
              <w:jc w:val="center"/>
            </w:pPr>
            <w:r>
              <w:rPr>
                <w:sz w:val="20"/>
                <w:szCs w:val="20"/>
              </w:rPr>
              <w:t>0.42</w:t>
            </w:r>
          </w:p>
        </w:tc>
        <w:tc>
          <w:tcPr>
            <w:tcW w:type="dxa" w:w="978"/>
            <w:tcBorders/>
            <w:shd w:fill="FFFFFF" w:val="clear"/>
            <w:tcMar>
              <w:top w:type="dxa" w:w="0"/>
              <w:left w:type="dxa" w:w="108"/>
              <w:bottom w:type="dxa" w:w="0"/>
              <w:right w:type="dxa" w:w="108"/>
            </w:tcMar>
            <w:vAlign w:val="bottom"/>
          </w:tcPr>
          <w:p>
            <w:pPr>
              <w:pStyle w:val="style0"/>
              <w:jc w:val="center"/>
            </w:pPr>
            <w:r>
              <w:rPr>
                <w:sz w:val="20"/>
                <w:szCs w:val="20"/>
              </w:rPr>
              <w:t>0.68</w:t>
            </w:r>
          </w:p>
        </w:tc>
      </w:tr>
      <w:tr>
        <w:trPr>
          <w:trHeight w:hRule="atLeast" w:val="255"/>
          <w:cantSplit w:val="false"/>
        </w:trPr>
        <w:tc>
          <w:tcPr>
            <w:tcW w:type="dxa" w:w="757"/>
            <w:tcBorders/>
            <w:shd w:fill="FFFFFF" w:val="clear"/>
            <w:tcMar>
              <w:top w:type="dxa" w:w="0"/>
              <w:left w:type="dxa" w:w="108"/>
              <w:bottom w:type="dxa" w:w="0"/>
              <w:right w:type="dxa" w:w="108"/>
            </w:tcMar>
            <w:vAlign w:val="bottom"/>
          </w:tcPr>
          <w:p>
            <w:pPr>
              <w:pStyle w:val="style0"/>
              <w:jc w:val="right"/>
            </w:pPr>
            <w:r>
              <w:rPr>
                <w:sz w:val="20"/>
                <w:szCs w:val="20"/>
              </w:rPr>
              <w:t>2006</w:t>
            </w:r>
          </w:p>
        </w:tc>
        <w:tc>
          <w:tcPr>
            <w:tcW w:type="dxa" w:w="1178"/>
            <w:tcBorders/>
            <w:shd w:fill="FFFFFF" w:val="clear"/>
            <w:tcMar>
              <w:top w:type="dxa" w:w="0"/>
              <w:left w:type="dxa" w:w="108"/>
              <w:bottom w:type="dxa" w:w="0"/>
              <w:right w:type="dxa" w:w="108"/>
            </w:tcMar>
            <w:vAlign w:val="bottom"/>
          </w:tcPr>
          <w:p>
            <w:pPr>
              <w:pStyle w:val="style0"/>
              <w:jc w:val="center"/>
            </w:pPr>
            <w:r>
              <w:rPr>
                <w:sz w:val="20"/>
                <w:szCs w:val="20"/>
              </w:rPr>
              <w:t>0.41</w:t>
            </w:r>
          </w:p>
        </w:tc>
        <w:tc>
          <w:tcPr>
            <w:tcW w:type="dxa" w:w="976"/>
            <w:tcBorders/>
            <w:shd w:fill="FFFFFF" w:val="clear"/>
            <w:tcMar>
              <w:top w:type="dxa" w:w="0"/>
              <w:left w:type="dxa" w:w="108"/>
              <w:bottom w:type="dxa" w:w="0"/>
              <w:right w:type="dxa" w:w="108"/>
            </w:tcMar>
            <w:vAlign w:val="bottom"/>
          </w:tcPr>
          <w:p>
            <w:pPr>
              <w:pStyle w:val="style0"/>
              <w:jc w:val="center"/>
            </w:pPr>
            <w:r>
              <w:rPr>
                <w:sz w:val="20"/>
                <w:szCs w:val="20"/>
              </w:rPr>
              <w:t>0.06</w:t>
            </w:r>
          </w:p>
        </w:tc>
        <w:tc>
          <w:tcPr>
            <w:tcW w:type="dxa" w:w="975"/>
            <w:tcBorders/>
            <w:shd w:fill="FFFFFF" w:val="clear"/>
            <w:tcMar>
              <w:top w:type="dxa" w:w="0"/>
              <w:left w:type="dxa" w:w="108"/>
              <w:bottom w:type="dxa" w:w="0"/>
              <w:right w:type="dxa" w:w="108"/>
            </w:tcMar>
            <w:vAlign w:val="bottom"/>
          </w:tcPr>
          <w:p>
            <w:pPr>
              <w:pStyle w:val="style0"/>
              <w:jc w:val="center"/>
            </w:pPr>
            <w:r>
              <w:rPr>
                <w:sz w:val="20"/>
                <w:szCs w:val="20"/>
              </w:rPr>
              <w:t>0.30</w:t>
            </w:r>
          </w:p>
        </w:tc>
        <w:tc>
          <w:tcPr>
            <w:tcW w:type="dxa" w:w="978"/>
            <w:tcBorders/>
            <w:shd w:fill="FFFFFF" w:val="clear"/>
            <w:tcMar>
              <w:top w:type="dxa" w:w="0"/>
              <w:left w:type="dxa" w:w="108"/>
              <w:bottom w:type="dxa" w:w="0"/>
              <w:right w:type="dxa" w:w="108"/>
            </w:tcMar>
            <w:vAlign w:val="bottom"/>
          </w:tcPr>
          <w:p>
            <w:pPr>
              <w:pStyle w:val="style0"/>
              <w:jc w:val="center"/>
            </w:pPr>
            <w:r>
              <w:rPr>
                <w:sz w:val="20"/>
                <w:szCs w:val="20"/>
              </w:rPr>
              <w:t>0.53</w:t>
            </w:r>
          </w:p>
        </w:tc>
      </w:tr>
      <w:tr>
        <w:trPr>
          <w:trHeight w:hRule="atLeast" w:val="255"/>
          <w:cantSplit w:val="false"/>
        </w:trPr>
        <w:tc>
          <w:tcPr>
            <w:tcW w:type="dxa" w:w="757"/>
            <w:tcBorders/>
            <w:shd w:fill="FFFFFF" w:val="clear"/>
            <w:tcMar>
              <w:top w:type="dxa" w:w="0"/>
              <w:left w:type="dxa" w:w="108"/>
              <w:bottom w:type="dxa" w:w="0"/>
              <w:right w:type="dxa" w:w="108"/>
            </w:tcMar>
            <w:vAlign w:val="bottom"/>
          </w:tcPr>
          <w:p>
            <w:pPr>
              <w:pStyle w:val="style0"/>
              <w:jc w:val="right"/>
            </w:pPr>
            <w:r>
              <w:rPr>
                <w:sz w:val="20"/>
                <w:szCs w:val="20"/>
              </w:rPr>
              <w:t>2007</w:t>
            </w:r>
          </w:p>
        </w:tc>
        <w:tc>
          <w:tcPr>
            <w:tcW w:type="dxa" w:w="1178"/>
            <w:tcBorders/>
            <w:shd w:fill="FFFFFF" w:val="clear"/>
            <w:tcMar>
              <w:top w:type="dxa" w:w="0"/>
              <w:left w:type="dxa" w:w="108"/>
              <w:bottom w:type="dxa" w:w="0"/>
              <w:right w:type="dxa" w:w="108"/>
            </w:tcMar>
            <w:vAlign w:val="bottom"/>
          </w:tcPr>
          <w:p>
            <w:pPr>
              <w:pStyle w:val="style0"/>
              <w:jc w:val="center"/>
            </w:pPr>
            <w:r>
              <w:rPr>
                <w:sz w:val="20"/>
                <w:szCs w:val="20"/>
              </w:rPr>
              <w:t>0.56</w:t>
            </w:r>
          </w:p>
        </w:tc>
        <w:tc>
          <w:tcPr>
            <w:tcW w:type="dxa" w:w="976"/>
            <w:tcBorders/>
            <w:shd w:fill="FFFFFF" w:val="clear"/>
            <w:tcMar>
              <w:top w:type="dxa" w:w="0"/>
              <w:left w:type="dxa" w:w="108"/>
              <w:bottom w:type="dxa" w:w="0"/>
              <w:right w:type="dxa" w:w="108"/>
            </w:tcMar>
            <w:vAlign w:val="bottom"/>
          </w:tcPr>
          <w:p>
            <w:pPr>
              <w:pStyle w:val="style0"/>
              <w:jc w:val="center"/>
            </w:pPr>
            <w:r>
              <w:rPr>
                <w:sz w:val="20"/>
                <w:szCs w:val="20"/>
              </w:rPr>
              <w:t>0.07</w:t>
            </w:r>
          </w:p>
        </w:tc>
        <w:tc>
          <w:tcPr>
            <w:tcW w:type="dxa" w:w="975"/>
            <w:tcBorders/>
            <w:shd w:fill="FFFFFF" w:val="clear"/>
            <w:tcMar>
              <w:top w:type="dxa" w:w="0"/>
              <w:left w:type="dxa" w:w="108"/>
              <w:bottom w:type="dxa" w:w="0"/>
              <w:right w:type="dxa" w:w="108"/>
            </w:tcMar>
            <w:vAlign w:val="bottom"/>
          </w:tcPr>
          <w:p>
            <w:pPr>
              <w:pStyle w:val="style0"/>
              <w:jc w:val="center"/>
            </w:pPr>
            <w:r>
              <w:rPr>
                <w:sz w:val="20"/>
                <w:szCs w:val="20"/>
              </w:rPr>
              <w:t>0.42</w:t>
            </w:r>
          </w:p>
        </w:tc>
        <w:tc>
          <w:tcPr>
            <w:tcW w:type="dxa" w:w="978"/>
            <w:tcBorders/>
            <w:shd w:fill="FFFFFF" w:val="clear"/>
            <w:tcMar>
              <w:top w:type="dxa" w:w="0"/>
              <w:left w:type="dxa" w:w="108"/>
              <w:bottom w:type="dxa" w:w="0"/>
              <w:right w:type="dxa" w:w="108"/>
            </w:tcMar>
            <w:vAlign w:val="bottom"/>
          </w:tcPr>
          <w:p>
            <w:pPr>
              <w:pStyle w:val="style0"/>
              <w:jc w:val="center"/>
            </w:pPr>
            <w:r>
              <w:rPr>
                <w:sz w:val="20"/>
                <w:szCs w:val="20"/>
              </w:rPr>
              <w:t>0.70</w:t>
            </w:r>
          </w:p>
        </w:tc>
      </w:tr>
      <w:tr>
        <w:trPr>
          <w:trHeight w:hRule="atLeast" w:val="255"/>
          <w:cantSplit w:val="false"/>
        </w:trPr>
        <w:tc>
          <w:tcPr>
            <w:tcW w:type="dxa" w:w="757"/>
            <w:tcBorders/>
            <w:shd w:fill="FFFFFF" w:val="clear"/>
            <w:tcMar>
              <w:top w:type="dxa" w:w="0"/>
              <w:left w:type="dxa" w:w="108"/>
              <w:bottom w:type="dxa" w:w="0"/>
              <w:right w:type="dxa" w:w="108"/>
            </w:tcMar>
            <w:vAlign w:val="bottom"/>
          </w:tcPr>
          <w:p>
            <w:pPr>
              <w:pStyle w:val="style0"/>
              <w:jc w:val="right"/>
            </w:pPr>
            <w:r>
              <w:rPr>
                <w:sz w:val="20"/>
                <w:szCs w:val="20"/>
              </w:rPr>
              <w:t>2008</w:t>
            </w:r>
          </w:p>
        </w:tc>
        <w:tc>
          <w:tcPr>
            <w:tcW w:type="dxa" w:w="1178"/>
            <w:tcBorders/>
            <w:shd w:fill="FFFFFF" w:val="clear"/>
            <w:tcMar>
              <w:top w:type="dxa" w:w="0"/>
              <w:left w:type="dxa" w:w="108"/>
              <w:bottom w:type="dxa" w:w="0"/>
              <w:right w:type="dxa" w:w="108"/>
            </w:tcMar>
            <w:vAlign w:val="bottom"/>
          </w:tcPr>
          <w:p>
            <w:pPr>
              <w:pStyle w:val="style0"/>
              <w:jc w:val="center"/>
            </w:pPr>
            <w:r>
              <w:rPr>
                <w:sz w:val="20"/>
                <w:szCs w:val="20"/>
              </w:rPr>
              <w:t>0.34</w:t>
            </w:r>
          </w:p>
        </w:tc>
        <w:tc>
          <w:tcPr>
            <w:tcW w:type="dxa" w:w="976"/>
            <w:tcBorders/>
            <w:shd w:fill="FFFFFF" w:val="clear"/>
            <w:tcMar>
              <w:top w:type="dxa" w:w="0"/>
              <w:left w:type="dxa" w:w="108"/>
              <w:bottom w:type="dxa" w:w="0"/>
              <w:right w:type="dxa" w:w="108"/>
            </w:tcMar>
            <w:vAlign w:val="bottom"/>
          </w:tcPr>
          <w:p>
            <w:pPr>
              <w:pStyle w:val="style0"/>
              <w:jc w:val="center"/>
            </w:pPr>
            <w:r>
              <w:rPr>
                <w:sz w:val="20"/>
                <w:szCs w:val="20"/>
              </w:rPr>
              <w:t>0.06</w:t>
            </w:r>
          </w:p>
        </w:tc>
        <w:tc>
          <w:tcPr>
            <w:tcW w:type="dxa" w:w="975"/>
            <w:tcBorders/>
            <w:shd w:fill="FFFFFF" w:val="clear"/>
            <w:tcMar>
              <w:top w:type="dxa" w:w="0"/>
              <w:left w:type="dxa" w:w="108"/>
              <w:bottom w:type="dxa" w:w="0"/>
              <w:right w:type="dxa" w:w="108"/>
            </w:tcMar>
            <w:vAlign w:val="bottom"/>
          </w:tcPr>
          <w:p>
            <w:pPr>
              <w:pStyle w:val="style0"/>
              <w:jc w:val="center"/>
            </w:pPr>
            <w:r>
              <w:rPr>
                <w:sz w:val="20"/>
                <w:szCs w:val="20"/>
              </w:rPr>
              <w:t>0.23</w:t>
            </w:r>
          </w:p>
        </w:tc>
        <w:tc>
          <w:tcPr>
            <w:tcW w:type="dxa" w:w="978"/>
            <w:tcBorders/>
            <w:shd w:fill="FFFFFF" w:val="clear"/>
            <w:tcMar>
              <w:top w:type="dxa" w:w="0"/>
              <w:left w:type="dxa" w:w="108"/>
              <w:bottom w:type="dxa" w:w="0"/>
              <w:right w:type="dxa" w:w="108"/>
            </w:tcMar>
            <w:vAlign w:val="bottom"/>
          </w:tcPr>
          <w:p>
            <w:pPr>
              <w:pStyle w:val="style0"/>
              <w:jc w:val="center"/>
            </w:pPr>
            <w:r>
              <w:rPr>
                <w:sz w:val="20"/>
                <w:szCs w:val="20"/>
              </w:rPr>
              <w:t>0.47</w:t>
            </w:r>
          </w:p>
        </w:tc>
      </w:tr>
      <w:tr>
        <w:trPr>
          <w:trHeight w:hRule="atLeast" w:val="285"/>
          <w:cantSplit w:val="false"/>
        </w:trPr>
        <w:tc>
          <w:tcPr>
            <w:tcW w:type="dxa" w:w="757"/>
            <w:tcBorders>
              <w:bottom w:color="00000A" w:space="0" w:sz="4" w:val="single"/>
            </w:tcBorders>
            <w:shd w:fill="FFFFFF" w:val="clear"/>
            <w:tcMar>
              <w:top w:type="dxa" w:w="0"/>
              <w:left w:type="dxa" w:w="108"/>
              <w:bottom w:type="dxa" w:w="0"/>
              <w:right w:type="dxa" w:w="108"/>
            </w:tcMar>
            <w:vAlign w:val="bottom"/>
          </w:tcPr>
          <w:p>
            <w:pPr>
              <w:pStyle w:val="style0"/>
              <w:jc w:val="right"/>
            </w:pPr>
            <w:r>
              <w:rPr>
                <w:sz w:val="20"/>
                <w:szCs w:val="20"/>
              </w:rPr>
              <w:t>Mean</w:t>
            </w:r>
          </w:p>
        </w:tc>
        <w:tc>
          <w:tcPr>
            <w:tcW w:type="dxa" w:w="1178"/>
            <w:tcBorders>
              <w:bottom w:color="00000A" w:space="0" w:sz="4" w:val="single"/>
            </w:tcBorders>
            <w:shd w:fill="FFFFFF" w:val="clear"/>
            <w:tcMar>
              <w:top w:type="dxa" w:w="0"/>
              <w:left w:type="dxa" w:w="108"/>
              <w:bottom w:type="dxa" w:w="0"/>
              <w:right w:type="dxa" w:w="108"/>
            </w:tcMar>
            <w:vAlign w:val="bottom"/>
          </w:tcPr>
          <w:p>
            <w:pPr>
              <w:pStyle w:val="style0"/>
              <w:jc w:val="center"/>
            </w:pPr>
            <w:r>
              <w:rPr>
                <w:sz w:val="20"/>
                <w:szCs w:val="20"/>
              </w:rPr>
              <w:t>0.36</w:t>
            </w:r>
          </w:p>
        </w:tc>
        <w:tc>
          <w:tcPr>
            <w:tcW w:type="dxa" w:w="976"/>
            <w:tcBorders>
              <w:bottom w:color="00000A" w:space="0" w:sz="4" w:val="single"/>
            </w:tcBorders>
            <w:shd w:fill="FFFFFF" w:val="clear"/>
            <w:tcMar>
              <w:top w:type="dxa" w:w="0"/>
              <w:left w:type="dxa" w:w="108"/>
              <w:bottom w:type="dxa" w:w="0"/>
              <w:right w:type="dxa" w:w="108"/>
            </w:tcMar>
            <w:vAlign w:val="bottom"/>
          </w:tcPr>
          <w:p>
            <w:pPr>
              <w:pStyle w:val="style0"/>
              <w:jc w:val="center"/>
            </w:pPr>
            <w:r>
              <w:rPr>
                <w:sz w:val="20"/>
                <w:szCs w:val="20"/>
              </w:rPr>
              <w:t>0.07</w:t>
            </w:r>
          </w:p>
        </w:tc>
        <w:tc>
          <w:tcPr>
            <w:tcW w:type="dxa" w:w="975"/>
            <w:tcBorders>
              <w:bottom w:color="00000A" w:space="0" w:sz="4" w:val="single"/>
            </w:tcBorders>
            <w:shd w:fill="FFFFFF" w:val="clear"/>
            <w:tcMar>
              <w:top w:type="dxa" w:w="0"/>
              <w:left w:type="dxa" w:w="108"/>
              <w:bottom w:type="dxa" w:w="0"/>
              <w:right w:type="dxa" w:w="108"/>
            </w:tcMar>
            <w:vAlign w:val="bottom"/>
          </w:tcPr>
          <w:p>
            <w:pPr>
              <w:pStyle w:val="style0"/>
              <w:jc w:val="center"/>
            </w:pPr>
            <w:r>
              <w:rPr>
                <w:sz w:val="20"/>
                <w:szCs w:val="20"/>
              </w:rPr>
              <w:t>0.24</w:t>
            </w:r>
          </w:p>
        </w:tc>
        <w:tc>
          <w:tcPr>
            <w:tcW w:type="dxa" w:w="978"/>
            <w:tcBorders>
              <w:bottom w:color="00000A" w:space="0" w:sz="4" w:val="single"/>
            </w:tcBorders>
            <w:shd w:fill="FFFFFF" w:val="clear"/>
            <w:tcMar>
              <w:top w:type="dxa" w:w="0"/>
              <w:left w:type="dxa" w:w="108"/>
              <w:bottom w:type="dxa" w:w="0"/>
              <w:right w:type="dxa" w:w="108"/>
            </w:tcMar>
            <w:vAlign w:val="bottom"/>
          </w:tcPr>
          <w:p>
            <w:pPr>
              <w:pStyle w:val="style0"/>
              <w:jc w:val="center"/>
            </w:pPr>
            <w:r>
              <w:rPr>
                <w:sz w:val="20"/>
                <w:szCs w:val="20"/>
              </w:rPr>
              <w:t>0.50</w:t>
            </w:r>
          </w:p>
        </w:tc>
      </w:tr>
    </w:tbl>
    <w:p>
      <w:pPr>
        <w:pStyle w:val="style0"/>
      </w:pPr>
      <w:r>
        <w:rPr/>
      </w:r>
    </w:p>
    <w:p>
      <w:pPr>
        <w:pStyle w:val="style0"/>
      </w:pPr>
      <w:r>
        <w:rPr/>
      </w:r>
    </w:p>
    <w:p>
      <w:pPr>
        <w:pStyle w:val="style0"/>
      </w:pPr>
      <w:r>
        <w:rPr/>
        <w:t xml:space="preserve"> </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Table 4-4. Model selection results for models of variation in realized population growth rate (λ</w:t>
      </w:r>
      <w:r>
        <w:rPr>
          <w:rFonts w:ascii="Times" w:hAnsi="Times"/>
          <w:vertAlign w:val="subscript"/>
        </w:rPr>
        <w:t>real</w:t>
      </w:r>
      <w:r>
        <w:rPr>
          <w:rFonts w:ascii="Times" w:hAnsi="Times"/>
        </w:rPr>
        <w:t>)</w:t>
      </w:r>
      <w:r>
        <w:rPr/>
        <w:t>, for hoary marmots and collared pikas in the Ruby Range, Yukon. Models are based on data collected between 1999 and 2004, and between 2007 and 2009 for hoary marmots, and on data from 1998 through 2009 for collared pikas. Model terms were PDO (mean winter Pacific Decadal Oscillation value), PDO</w:t>
      </w:r>
      <w:r>
        <w:rPr>
          <w:rFonts w:ascii="Times" w:hAnsi="Times"/>
          <w:vertAlign w:val="subscript"/>
        </w:rPr>
        <w:t xml:space="preserve">lag </w:t>
      </w:r>
      <w:r>
        <w:rPr>
          <w:rFonts w:ascii="Times" w:hAnsi="Times"/>
        </w:rPr>
        <w:t>(winter PDO lagged by one year), TIME (random annual variation), SEX (males versus females), and 1 (no annual variation). ‘K’ is the number of parameters in a model, and  is the AICc weight.</w:t>
      </w:r>
    </w:p>
    <w:p>
      <w:pPr>
        <w:pStyle w:val="style0"/>
      </w:pPr>
      <w:r>
        <w:rPr/>
      </w:r>
    </w:p>
    <w:tbl>
      <w:tblPr>
        <w:jc w:val="center"/>
        <w:tblBorders>
          <w:top w:color="00000A" w:space="0" w:sz="4" w:val="single"/>
        </w:tblBorders>
      </w:tblPr>
      <w:tblGrid>
        <w:gridCol w:w="2535"/>
        <w:gridCol w:w="959"/>
        <w:gridCol w:w="1049"/>
        <w:gridCol w:w="874"/>
        <w:gridCol w:w="56"/>
      </w:tblGrid>
      <w:tr>
        <w:trPr>
          <w:trHeight w:hRule="atLeast" w:val="315"/>
          <w:cantSplit w:val="false"/>
        </w:trPr>
        <w:tc>
          <w:tcPr>
            <w:tcW w:type="dxa" w:w="2535"/>
            <w:gridSpan w:val="2"/>
            <w:tcBorders>
              <w:top w:color="00000A" w:space="0" w:sz="4" w:val="single"/>
            </w:tcBorders>
            <w:shd w:fill="FFFFFF" w:val="clear"/>
            <w:tcMar>
              <w:top w:type="dxa" w:w="0"/>
              <w:left w:type="dxa" w:w="108"/>
              <w:bottom w:type="dxa" w:w="0"/>
              <w:right w:type="dxa" w:w="108"/>
            </w:tcMar>
            <w:vAlign w:val="bottom"/>
          </w:tcPr>
          <w:p>
            <w:pPr>
              <w:pStyle w:val="style0"/>
            </w:pPr>
            <w:r>
              <w:rPr/>
              <w:t>Hoary marmots</w:t>
            </w:r>
          </w:p>
        </w:tc>
        <w:tc>
          <w:tcPr>
            <w:tcW w:type="dxa" w:w="959"/>
            <w:tcBorders>
              <w:top w:color="00000A" w:space="0" w:sz="4" w:val="single"/>
            </w:tcBorders>
            <w:shd w:fill="FFFFFF" w:val="clear"/>
            <w:tcMar>
              <w:top w:type="dxa" w:w="0"/>
              <w:left w:type="dxa" w:w="108"/>
              <w:bottom w:type="dxa" w:w="0"/>
              <w:right w:type="dxa" w:w="108"/>
            </w:tcMar>
            <w:vAlign w:val="bottom"/>
          </w:tcPr>
          <w:p>
            <w:pPr>
              <w:pStyle w:val="style0"/>
            </w:pPr>
            <w:r>
              <w:rPr>
                <w:rFonts w:ascii="Arial" w:cs="Arial" w:hAnsi="Arial"/>
                <w:sz w:val="20"/>
                <w:szCs w:val="20"/>
              </w:rPr>
              <w:t> </w:t>
            </w:r>
          </w:p>
        </w:tc>
        <w:tc>
          <w:tcPr>
            <w:tcW w:type="dxa" w:w="1049"/>
            <w:tcBorders>
              <w:top w:color="00000A" w:space="0" w:sz="4" w:val="single"/>
            </w:tcBorders>
            <w:shd w:fill="FFFFFF" w:val="clear"/>
            <w:tcMar>
              <w:top w:type="dxa" w:w="0"/>
              <w:left w:type="dxa" w:w="108"/>
              <w:bottom w:type="dxa" w:w="0"/>
              <w:right w:type="dxa" w:w="108"/>
            </w:tcMar>
            <w:vAlign w:val="bottom"/>
          </w:tcPr>
          <w:p>
            <w:pPr>
              <w:pStyle w:val="style0"/>
            </w:pPr>
            <w:r>
              <w:rPr>
                <w:rFonts w:ascii="Arial" w:cs="Arial" w:hAnsi="Arial"/>
                <w:sz w:val="20"/>
                <w:szCs w:val="20"/>
              </w:rPr>
              <w:t> </w:t>
            </w:r>
          </w:p>
        </w:tc>
        <w:tc>
          <w:tcPr>
            <w:tcW w:type="dxa" w:w="874"/>
            <w:tcBorders>
              <w:top w:color="00000A" w:space="0" w:sz="4" w:val="single"/>
            </w:tcBorders>
            <w:shd w:fill="FFFFFF" w:val="clear"/>
            <w:tcMar>
              <w:top w:type="dxa" w:w="0"/>
              <w:left w:type="dxa" w:w="108"/>
              <w:bottom w:type="dxa" w:w="0"/>
              <w:right w:type="dxa" w:w="108"/>
            </w:tcMar>
            <w:vAlign w:val="bottom"/>
          </w:tcPr>
          <w:p>
            <w:pPr>
              <w:pStyle w:val="style0"/>
            </w:pPr>
            <w:r>
              <w:rPr>
                <w:rFonts w:ascii="Arial" w:cs="Arial" w:hAnsi="Arial"/>
                <w:sz w:val="20"/>
                <w:szCs w:val="20"/>
              </w:rPr>
              <w:t> </w:t>
            </w:r>
          </w:p>
        </w:tc>
        <w:tc>
          <w:tcPr>
            <w:tcW w:type="dxa" w:w="56"/>
            <w:tcBorders>
              <w:top w:color="00000A" w:space="0" w:sz="4" w:val="single"/>
            </w:tcBorders>
            <w:shd w:fill="FFFFFF" w:val="clear"/>
            <w:tcMar>
              <w:top w:type="dxa" w:w="0"/>
              <w:left w:type="dxa" w:w="108"/>
              <w:bottom w:type="dxa" w:w="0"/>
              <w:right w:type="dxa" w:w="108"/>
            </w:tcMar>
            <w:vAlign w:val="bottom"/>
          </w:tcPr>
          <w:p>
            <w:pPr>
              <w:pStyle w:val="style0"/>
            </w:pPr>
            <w:r>
              <w:rPr>
                <w:rFonts w:ascii="Arial" w:cs="Arial" w:hAnsi="Arial"/>
                <w:sz w:val="20"/>
                <w:szCs w:val="20"/>
              </w:rPr>
              <w:t> </w:t>
            </w:r>
          </w:p>
        </w:tc>
      </w:tr>
      <w:tr>
        <w:trPr>
          <w:trHeight w:hRule="atLeast" w:val="315"/>
          <w:cantSplit w:val="false"/>
        </w:trPr>
        <w:tc>
          <w:tcPr>
            <w:tcW w:type="dxa" w:w="2118"/>
            <w:tcBorders>
              <w:bottom w:color="00000A" w:space="0" w:sz="4" w:val="single"/>
            </w:tcBorders>
            <w:shd w:fill="FFFFFF" w:val="clear"/>
            <w:tcMar>
              <w:top w:type="dxa" w:w="0"/>
              <w:left w:type="dxa" w:w="108"/>
              <w:bottom w:type="dxa" w:w="0"/>
              <w:right w:type="dxa" w:w="108"/>
            </w:tcMar>
            <w:vAlign w:val="bottom"/>
          </w:tcPr>
          <w:p>
            <w:pPr>
              <w:pStyle w:val="style0"/>
              <w:jc w:val="center"/>
            </w:pPr>
            <w:r>
              <w:rPr>
                <w:b/>
                <w:bCs/>
              </w:rPr>
              <w:t>Model</w:t>
            </w:r>
          </w:p>
        </w:tc>
        <w:tc>
          <w:tcPr>
            <w:tcW w:type="dxa" w:w="416"/>
            <w:tcBorders>
              <w:bottom w:color="00000A" w:space="0" w:sz="4" w:val="single"/>
            </w:tcBorders>
            <w:shd w:fill="FFFFFF" w:val="clear"/>
            <w:tcMar>
              <w:top w:type="dxa" w:w="0"/>
              <w:left w:type="dxa" w:w="108"/>
              <w:bottom w:type="dxa" w:w="0"/>
              <w:right w:type="dxa" w:w="108"/>
            </w:tcMar>
            <w:vAlign w:val="bottom"/>
          </w:tcPr>
          <w:p>
            <w:pPr>
              <w:pStyle w:val="style0"/>
              <w:jc w:val="center"/>
            </w:pPr>
            <w:r>
              <w:rPr>
                <w:b/>
                <w:bCs/>
              </w:rPr>
              <w:t>K</w:t>
            </w:r>
          </w:p>
        </w:tc>
        <w:tc>
          <w:tcPr>
            <w:tcW w:type="dxa" w:w="960"/>
            <w:tcBorders>
              <w:bottom w:color="00000A" w:space="0" w:sz="4" w:val="single"/>
            </w:tcBorders>
            <w:shd w:fill="FFFFFF" w:val="clear"/>
            <w:tcMar>
              <w:top w:type="dxa" w:w="0"/>
              <w:left w:type="dxa" w:w="108"/>
              <w:bottom w:type="dxa" w:w="0"/>
              <w:right w:type="dxa" w:w="108"/>
            </w:tcMar>
            <w:vAlign w:val="bottom"/>
          </w:tcPr>
          <w:p>
            <w:pPr>
              <w:pStyle w:val="style0"/>
              <w:jc w:val="center"/>
            </w:pPr>
            <w:r>
              <w:rPr>
                <w:b/>
                <w:bCs/>
              </w:rPr>
              <w:t>AICc</w:t>
            </w:r>
          </w:p>
        </w:tc>
        <w:tc>
          <w:tcPr>
            <w:tcW w:type="dxa" w:w="1048"/>
            <w:tcBorders>
              <w:bottom w:color="00000A" w:space="0" w:sz="4" w:val="single"/>
            </w:tcBorders>
            <w:shd w:fill="FFFFFF" w:val="clear"/>
            <w:tcMar>
              <w:top w:type="dxa" w:w="0"/>
              <w:left w:type="dxa" w:w="108"/>
              <w:bottom w:type="dxa" w:w="0"/>
              <w:right w:type="dxa" w:w="108"/>
            </w:tcMar>
            <w:vAlign w:val="bottom"/>
          </w:tcPr>
          <w:p>
            <w:pPr>
              <w:pStyle w:val="style0"/>
              <w:jc w:val="center"/>
            </w:pPr>
            <w:r>
              <w:rPr>
                <w:b/>
                <w:bCs/>
              </w:rPr>
              <w:t xml:space="preserve">∆ </w:t>
            </w:r>
            <w:r>
              <w:rPr>
                <w:b/>
                <w:bCs/>
              </w:rPr>
              <w:t>AICc</w:t>
            </w:r>
          </w:p>
        </w:tc>
        <w:tc>
          <w:tcPr>
            <w:tcW w:type="dxa" w:w="874"/>
            <w:tcBorders>
              <w:bottom w:color="00000A" w:space="0" w:sz="4" w:val="single"/>
            </w:tcBorders>
            <w:shd w:fill="FFFFFF" w:val="clear"/>
            <w:tcMar>
              <w:top w:type="dxa" w:w="0"/>
              <w:left w:type="dxa" w:w="108"/>
              <w:bottom w:type="dxa" w:w="0"/>
              <w:right w:type="dxa" w:w="108"/>
            </w:tcMar>
            <w:vAlign w:val="bottom"/>
          </w:tcPr>
          <w:p>
            <w:pPr>
              <w:pStyle w:val="style0"/>
              <w:jc w:val="center"/>
            </w:pPr>
            <w:r>
              <w:rPr>
                <w:b/>
                <w:bCs/>
              </w:rPr>
              <w:t>ω</w:t>
            </w:r>
          </w:p>
        </w:tc>
        <w:tc>
          <w:tcPr>
            <w:tcW w:type="dxa" w:w="1151"/>
            <w:tcBorders>
              <w:bottom w:color="00000A" w:space="0" w:sz="4" w:val="single"/>
            </w:tcBorders>
            <w:shd w:fill="FFFFFF" w:val="clear"/>
            <w:tcMar>
              <w:top w:type="dxa" w:w="0"/>
              <w:left w:type="dxa" w:w="108"/>
              <w:bottom w:type="dxa" w:w="0"/>
              <w:right w:type="dxa" w:w="108"/>
            </w:tcMar>
            <w:vAlign w:val="bottom"/>
          </w:tcPr>
          <w:p>
            <w:pPr>
              <w:pStyle w:val="style0"/>
              <w:jc w:val="center"/>
            </w:pPr>
            <w:r>
              <w:rPr>
                <w:b/>
                <w:bCs/>
              </w:rPr>
              <w:t>Deviance</w:t>
            </w:r>
          </w:p>
        </w:tc>
      </w:tr>
      <w:tr>
        <w:trPr>
          <w:trHeight w:hRule="atLeast" w:val="285"/>
          <w:cantSplit w:val="false"/>
        </w:trPr>
        <w:tc>
          <w:tcPr>
            <w:tcW w:type="dxa" w:w="2118"/>
            <w:tcBorders/>
            <w:shd w:fill="FFFFFF" w:val="clear"/>
            <w:tcMar>
              <w:top w:type="dxa" w:w="0"/>
              <w:left w:type="dxa" w:w="108"/>
              <w:bottom w:type="dxa" w:w="0"/>
              <w:right w:type="dxa" w:w="108"/>
            </w:tcMar>
            <w:vAlign w:val="bottom"/>
          </w:tcPr>
          <w:p>
            <w:pPr>
              <w:pStyle w:val="style0"/>
            </w:pPr>
            <w:r>
              <w:rPr>
                <w:sz w:val="20"/>
                <w:szCs w:val="20"/>
              </w:rPr>
              <w:t>PDO+PDO</w:t>
            </w:r>
            <w:r>
              <w:rPr>
                <w:sz w:val="20"/>
                <w:szCs w:val="20"/>
                <w:vertAlign w:val="subscript"/>
              </w:rPr>
              <w:t>lag</w:t>
            </w:r>
          </w:p>
        </w:tc>
        <w:tc>
          <w:tcPr>
            <w:tcW w:type="dxa" w:w="416"/>
            <w:tcBorders/>
            <w:shd w:fill="FFFFFF" w:val="clear"/>
            <w:tcMar>
              <w:top w:type="dxa" w:w="0"/>
              <w:left w:type="dxa" w:w="108"/>
              <w:bottom w:type="dxa" w:w="0"/>
              <w:right w:type="dxa" w:w="108"/>
            </w:tcMar>
            <w:vAlign w:val="bottom"/>
          </w:tcPr>
          <w:p>
            <w:pPr>
              <w:pStyle w:val="style0"/>
              <w:jc w:val="center"/>
            </w:pPr>
            <w:r>
              <w:rPr>
                <w:sz w:val="20"/>
                <w:szCs w:val="20"/>
              </w:rPr>
              <w:t>9</w:t>
            </w:r>
          </w:p>
        </w:tc>
        <w:tc>
          <w:tcPr>
            <w:tcW w:type="dxa" w:w="960"/>
            <w:tcBorders/>
            <w:shd w:fill="FFFFFF" w:val="clear"/>
            <w:tcMar>
              <w:top w:type="dxa" w:w="0"/>
              <w:left w:type="dxa" w:w="108"/>
              <w:bottom w:type="dxa" w:w="0"/>
              <w:right w:type="dxa" w:w="108"/>
            </w:tcMar>
            <w:vAlign w:val="bottom"/>
          </w:tcPr>
          <w:p>
            <w:pPr>
              <w:pStyle w:val="style0"/>
              <w:jc w:val="center"/>
            </w:pPr>
            <w:r>
              <w:rPr>
                <w:sz w:val="20"/>
                <w:szCs w:val="20"/>
              </w:rPr>
              <w:t>1354.93</w:t>
            </w:r>
          </w:p>
        </w:tc>
        <w:tc>
          <w:tcPr>
            <w:tcW w:type="dxa" w:w="1048"/>
            <w:tcBorders/>
            <w:shd w:fill="FFFFFF" w:val="clear"/>
            <w:tcMar>
              <w:top w:type="dxa" w:w="0"/>
              <w:left w:type="dxa" w:w="108"/>
              <w:bottom w:type="dxa" w:w="0"/>
              <w:right w:type="dxa" w:w="108"/>
            </w:tcMar>
            <w:vAlign w:val="bottom"/>
          </w:tcPr>
          <w:p>
            <w:pPr>
              <w:pStyle w:val="style0"/>
              <w:jc w:val="center"/>
            </w:pPr>
            <w:r>
              <w:rPr>
                <w:sz w:val="20"/>
                <w:szCs w:val="20"/>
              </w:rPr>
              <w:t>0</w:t>
            </w:r>
          </w:p>
        </w:tc>
        <w:tc>
          <w:tcPr>
            <w:tcW w:type="dxa" w:w="874"/>
            <w:tcBorders/>
            <w:shd w:fill="FFFFFF" w:val="clear"/>
            <w:tcMar>
              <w:top w:type="dxa" w:w="0"/>
              <w:left w:type="dxa" w:w="108"/>
              <w:bottom w:type="dxa" w:w="0"/>
              <w:right w:type="dxa" w:w="108"/>
            </w:tcMar>
            <w:vAlign w:val="bottom"/>
          </w:tcPr>
          <w:p>
            <w:pPr>
              <w:pStyle w:val="style0"/>
              <w:jc w:val="center"/>
            </w:pPr>
            <w:r>
              <w:rPr>
                <w:sz w:val="20"/>
                <w:szCs w:val="20"/>
              </w:rPr>
              <w:t>0.66</w:t>
            </w:r>
          </w:p>
        </w:tc>
        <w:tc>
          <w:tcPr>
            <w:tcW w:type="dxa" w:w="1151"/>
            <w:tcBorders/>
            <w:shd w:fill="FFFFFF" w:val="clear"/>
            <w:tcMar>
              <w:top w:type="dxa" w:w="0"/>
              <w:left w:type="dxa" w:w="108"/>
              <w:bottom w:type="dxa" w:w="0"/>
              <w:right w:type="dxa" w:w="108"/>
            </w:tcMar>
            <w:vAlign w:val="bottom"/>
          </w:tcPr>
          <w:p>
            <w:pPr>
              <w:pStyle w:val="style0"/>
              <w:jc w:val="center"/>
            </w:pPr>
            <w:r>
              <w:rPr>
                <w:sz w:val="20"/>
                <w:szCs w:val="20"/>
              </w:rPr>
              <w:t>85.2</w:t>
            </w:r>
          </w:p>
        </w:tc>
      </w:tr>
      <w:tr>
        <w:trPr>
          <w:trHeight w:hRule="atLeast" w:val="255"/>
          <w:cantSplit w:val="false"/>
        </w:trPr>
        <w:tc>
          <w:tcPr>
            <w:tcW w:type="dxa" w:w="2118"/>
            <w:tcBorders/>
            <w:shd w:fill="FFFFFF" w:val="clear"/>
            <w:tcMar>
              <w:top w:type="dxa" w:w="0"/>
              <w:left w:type="dxa" w:w="108"/>
              <w:bottom w:type="dxa" w:w="0"/>
              <w:right w:type="dxa" w:w="108"/>
            </w:tcMar>
            <w:vAlign w:val="bottom"/>
          </w:tcPr>
          <w:p>
            <w:pPr>
              <w:pStyle w:val="style0"/>
            </w:pPr>
            <w:r>
              <w:rPr>
                <w:sz w:val="20"/>
                <w:szCs w:val="20"/>
              </w:rPr>
              <w:t>TIME</w:t>
            </w:r>
          </w:p>
        </w:tc>
        <w:tc>
          <w:tcPr>
            <w:tcW w:type="dxa" w:w="416"/>
            <w:tcBorders/>
            <w:shd w:fill="FFFFFF" w:val="clear"/>
            <w:tcMar>
              <w:top w:type="dxa" w:w="0"/>
              <w:left w:type="dxa" w:w="108"/>
              <w:bottom w:type="dxa" w:w="0"/>
              <w:right w:type="dxa" w:w="108"/>
            </w:tcMar>
            <w:vAlign w:val="bottom"/>
          </w:tcPr>
          <w:p>
            <w:pPr>
              <w:pStyle w:val="style0"/>
              <w:jc w:val="center"/>
            </w:pPr>
            <w:r>
              <w:rPr>
                <w:sz w:val="20"/>
                <w:szCs w:val="20"/>
              </w:rPr>
              <w:t>11</w:t>
            </w:r>
          </w:p>
        </w:tc>
        <w:tc>
          <w:tcPr>
            <w:tcW w:type="dxa" w:w="960"/>
            <w:tcBorders/>
            <w:shd w:fill="FFFFFF" w:val="clear"/>
            <w:tcMar>
              <w:top w:type="dxa" w:w="0"/>
              <w:left w:type="dxa" w:w="108"/>
              <w:bottom w:type="dxa" w:w="0"/>
              <w:right w:type="dxa" w:w="108"/>
            </w:tcMar>
            <w:vAlign w:val="bottom"/>
          </w:tcPr>
          <w:p>
            <w:pPr>
              <w:pStyle w:val="style0"/>
              <w:jc w:val="center"/>
            </w:pPr>
            <w:r>
              <w:rPr>
                <w:sz w:val="20"/>
                <w:szCs w:val="20"/>
              </w:rPr>
              <w:t>1356.86</w:t>
            </w:r>
          </w:p>
        </w:tc>
        <w:tc>
          <w:tcPr>
            <w:tcW w:type="dxa" w:w="1048"/>
            <w:tcBorders/>
            <w:shd w:fill="FFFFFF" w:val="clear"/>
            <w:tcMar>
              <w:top w:type="dxa" w:w="0"/>
              <w:left w:type="dxa" w:w="108"/>
              <w:bottom w:type="dxa" w:w="0"/>
              <w:right w:type="dxa" w:w="108"/>
            </w:tcMar>
            <w:vAlign w:val="bottom"/>
          </w:tcPr>
          <w:p>
            <w:pPr>
              <w:pStyle w:val="style0"/>
              <w:jc w:val="center"/>
            </w:pPr>
            <w:r>
              <w:rPr>
                <w:sz w:val="20"/>
                <w:szCs w:val="20"/>
              </w:rPr>
              <w:t>1.94</w:t>
            </w:r>
          </w:p>
        </w:tc>
        <w:tc>
          <w:tcPr>
            <w:tcW w:type="dxa" w:w="874"/>
            <w:tcBorders/>
            <w:shd w:fill="FFFFFF" w:val="clear"/>
            <w:tcMar>
              <w:top w:type="dxa" w:w="0"/>
              <w:left w:type="dxa" w:w="108"/>
              <w:bottom w:type="dxa" w:w="0"/>
              <w:right w:type="dxa" w:w="108"/>
            </w:tcMar>
            <w:vAlign w:val="bottom"/>
          </w:tcPr>
          <w:p>
            <w:pPr>
              <w:pStyle w:val="style0"/>
              <w:jc w:val="center"/>
            </w:pPr>
            <w:r>
              <w:rPr>
                <w:sz w:val="20"/>
                <w:szCs w:val="20"/>
              </w:rPr>
              <w:t>0.25</w:t>
            </w:r>
          </w:p>
        </w:tc>
        <w:tc>
          <w:tcPr>
            <w:tcW w:type="dxa" w:w="1151"/>
            <w:tcBorders/>
            <w:shd w:fill="FFFFFF" w:val="clear"/>
            <w:tcMar>
              <w:top w:type="dxa" w:w="0"/>
              <w:left w:type="dxa" w:w="108"/>
              <w:bottom w:type="dxa" w:w="0"/>
              <w:right w:type="dxa" w:w="108"/>
            </w:tcMar>
            <w:vAlign w:val="bottom"/>
          </w:tcPr>
          <w:p>
            <w:pPr>
              <w:pStyle w:val="style0"/>
              <w:jc w:val="center"/>
            </w:pPr>
            <w:r>
              <w:rPr>
                <w:sz w:val="20"/>
                <w:szCs w:val="20"/>
              </w:rPr>
              <w:t>82.97</w:t>
            </w:r>
          </w:p>
        </w:tc>
      </w:tr>
      <w:tr>
        <w:trPr>
          <w:trHeight w:hRule="atLeast" w:val="285"/>
          <w:cantSplit w:val="false"/>
        </w:trPr>
        <w:tc>
          <w:tcPr>
            <w:tcW w:type="dxa" w:w="2118"/>
            <w:tcBorders/>
            <w:shd w:fill="FFFFFF" w:val="clear"/>
            <w:tcMar>
              <w:top w:type="dxa" w:w="0"/>
              <w:left w:type="dxa" w:w="108"/>
              <w:bottom w:type="dxa" w:w="0"/>
              <w:right w:type="dxa" w:w="108"/>
            </w:tcMar>
            <w:vAlign w:val="bottom"/>
          </w:tcPr>
          <w:p>
            <w:pPr>
              <w:pStyle w:val="style0"/>
            </w:pPr>
            <w:r>
              <w:rPr>
                <w:sz w:val="20"/>
                <w:szCs w:val="20"/>
              </w:rPr>
              <w:t>SEX * (PDO+PDO</w:t>
            </w:r>
            <w:r>
              <w:rPr>
                <w:sz w:val="20"/>
                <w:szCs w:val="20"/>
                <w:vertAlign w:val="subscript"/>
              </w:rPr>
              <w:t>lag</w:t>
            </w:r>
            <w:r>
              <w:rPr>
                <w:sz w:val="20"/>
                <w:szCs w:val="20"/>
              </w:rPr>
              <w:t>)</w:t>
            </w:r>
          </w:p>
        </w:tc>
        <w:tc>
          <w:tcPr>
            <w:tcW w:type="dxa" w:w="416"/>
            <w:tcBorders/>
            <w:shd w:fill="FFFFFF" w:val="clear"/>
            <w:tcMar>
              <w:top w:type="dxa" w:w="0"/>
              <w:left w:type="dxa" w:w="108"/>
              <w:bottom w:type="dxa" w:w="0"/>
              <w:right w:type="dxa" w:w="108"/>
            </w:tcMar>
            <w:vAlign w:val="bottom"/>
          </w:tcPr>
          <w:p>
            <w:pPr>
              <w:pStyle w:val="style0"/>
              <w:jc w:val="center"/>
            </w:pPr>
            <w:r>
              <w:rPr>
                <w:sz w:val="20"/>
                <w:szCs w:val="20"/>
              </w:rPr>
              <w:t>12</w:t>
            </w:r>
          </w:p>
        </w:tc>
        <w:tc>
          <w:tcPr>
            <w:tcW w:type="dxa" w:w="960"/>
            <w:tcBorders/>
            <w:shd w:fill="FFFFFF" w:val="clear"/>
            <w:tcMar>
              <w:top w:type="dxa" w:w="0"/>
              <w:left w:type="dxa" w:w="108"/>
              <w:bottom w:type="dxa" w:w="0"/>
              <w:right w:type="dxa" w:w="108"/>
            </w:tcMar>
            <w:vAlign w:val="bottom"/>
          </w:tcPr>
          <w:p>
            <w:pPr>
              <w:pStyle w:val="style0"/>
              <w:jc w:val="center"/>
            </w:pPr>
            <w:r>
              <w:rPr>
                <w:sz w:val="20"/>
                <w:szCs w:val="20"/>
              </w:rPr>
              <w:t>1359.24</w:t>
            </w:r>
          </w:p>
        </w:tc>
        <w:tc>
          <w:tcPr>
            <w:tcW w:type="dxa" w:w="1048"/>
            <w:tcBorders/>
            <w:shd w:fill="FFFFFF" w:val="clear"/>
            <w:tcMar>
              <w:top w:type="dxa" w:w="0"/>
              <w:left w:type="dxa" w:w="108"/>
              <w:bottom w:type="dxa" w:w="0"/>
              <w:right w:type="dxa" w:w="108"/>
            </w:tcMar>
            <w:vAlign w:val="bottom"/>
          </w:tcPr>
          <w:p>
            <w:pPr>
              <w:pStyle w:val="style0"/>
              <w:jc w:val="center"/>
            </w:pPr>
            <w:r>
              <w:rPr>
                <w:sz w:val="20"/>
                <w:szCs w:val="20"/>
              </w:rPr>
              <w:t>4.32</w:t>
            </w:r>
          </w:p>
        </w:tc>
        <w:tc>
          <w:tcPr>
            <w:tcW w:type="dxa" w:w="874"/>
            <w:tcBorders/>
            <w:shd w:fill="FFFFFF" w:val="clear"/>
            <w:tcMar>
              <w:top w:type="dxa" w:w="0"/>
              <w:left w:type="dxa" w:w="108"/>
              <w:bottom w:type="dxa" w:w="0"/>
              <w:right w:type="dxa" w:w="108"/>
            </w:tcMar>
            <w:vAlign w:val="bottom"/>
          </w:tcPr>
          <w:p>
            <w:pPr>
              <w:pStyle w:val="style0"/>
              <w:jc w:val="center"/>
            </w:pPr>
            <w:r>
              <w:rPr>
                <w:sz w:val="20"/>
                <w:szCs w:val="20"/>
              </w:rPr>
              <w:t>0.08</w:t>
            </w:r>
          </w:p>
        </w:tc>
        <w:tc>
          <w:tcPr>
            <w:tcW w:type="dxa" w:w="1151"/>
            <w:tcBorders/>
            <w:shd w:fill="FFFFFF" w:val="clear"/>
            <w:tcMar>
              <w:top w:type="dxa" w:w="0"/>
              <w:left w:type="dxa" w:w="108"/>
              <w:bottom w:type="dxa" w:w="0"/>
              <w:right w:type="dxa" w:w="108"/>
            </w:tcMar>
            <w:vAlign w:val="bottom"/>
          </w:tcPr>
          <w:p>
            <w:pPr>
              <w:pStyle w:val="style0"/>
              <w:jc w:val="center"/>
            </w:pPr>
            <w:r>
              <w:rPr>
                <w:sz w:val="20"/>
                <w:szCs w:val="20"/>
              </w:rPr>
              <w:t>83.25</w:t>
            </w:r>
          </w:p>
        </w:tc>
      </w:tr>
      <w:tr>
        <w:trPr>
          <w:trHeight w:hRule="atLeast" w:val="255"/>
          <w:cantSplit w:val="false"/>
        </w:trPr>
        <w:tc>
          <w:tcPr>
            <w:tcW w:type="dxa" w:w="2118"/>
            <w:tcBorders/>
            <w:shd w:fill="FFFFFF" w:val="clear"/>
            <w:tcMar>
              <w:top w:type="dxa" w:w="0"/>
              <w:left w:type="dxa" w:w="108"/>
              <w:bottom w:type="dxa" w:w="0"/>
              <w:right w:type="dxa" w:w="108"/>
            </w:tcMar>
            <w:vAlign w:val="bottom"/>
          </w:tcPr>
          <w:p>
            <w:pPr>
              <w:pStyle w:val="style0"/>
            </w:pPr>
            <w:r>
              <w:rPr>
                <w:sz w:val="20"/>
                <w:szCs w:val="20"/>
              </w:rPr>
              <w:t>SEX * TIME</w:t>
            </w:r>
          </w:p>
        </w:tc>
        <w:tc>
          <w:tcPr>
            <w:tcW w:type="dxa" w:w="416"/>
            <w:tcBorders/>
            <w:shd w:fill="FFFFFF" w:val="clear"/>
            <w:tcMar>
              <w:top w:type="dxa" w:w="0"/>
              <w:left w:type="dxa" w:w="108"/>
              <w:bottom w:type="dxa" w:w="0"/>
              <w:right w:type="dxa" w:w="108"/>
            </w:tcMar>
            <w:vAlign w:val="bottom"/>
          </w:tcPr>
          <w:p>
            <w:pPr>
              <w:pStyle w:val="style0"/>
              <w:jc w:val="center"/>
            </w:pPr>
            <w:r>
              <w:rPr>
                <w:sz w:val="20"/>
                <w:szCs w:val="20"/>
              </w:rPr>
              <w:t>16</w:t>
            </w:r>
          </w:p>
        </w:tc>
        <w:tc>
          <w:tcPr>
            <w:tcW w:type="dxa" w:w="960"/>
            <w:tcBorders/>
            <w:shd w:fill="FFFFFF" w:val="clear"/>
            <w:tcMar>
              <w:top w:type="dxa" w:w="0"/>
              <w:left w:type="dxa" w:w="108"/>
              <w:bottom w:type="dxa" w:w="0"/>
              <w:right w:type="dxa" w:w="108"/>
            </w:tcMar>
            <w:vAlign w:val="bottom"/>
          </w:tcPr>
          <w:p>
            <w:pPr>
              <w:pStyle w:val="style0"/>
              <w:jc w:val="center"/>
            </w:pPr>
            <w:r>
              <w:rPr>
                <w:sz w:val="20"/>
                <w:szCs w:val="20"/>
              </w:rPr>
              <w:t>1363.47</w:t>
            </w:r>
          </w:p>
        </w:tc>
        <w:tc>
          <w:tcPr>
            <w:tcW w:type="dxa" w:w="1048"/>
            <w:tcBorders/>
            <w:shd w:fill="FFFFFF" w:val="clear"/>
            <w:tcMar>
              <w:top w:type="dxa" w:w="0"/>
              <w:left w:type="dxa" w:w="108"/>
              <w:bottom w:type="dxa" w:w="0"/>
              <w:right w:type="dxa" w:w="108"/>
            </w:tcMar>
            <w:vAlign w:val="bottom"/>
          </w:tcPr>
          <w:p>
            <w:pPr>
              <w:pStyle w:val="style0"/>
              <w:jc w:val="center"/>
            </w:pPr>
            <w:r>
              <w:rPr>
                <w:sz w:val="20"/>
                <w:szCs w:val="20"/>
              </w:rPr>
              <w:t>8.55</w:t>
            </w:r>
          </w:p>
        </w:tc>
        <w:tc>
          <w:tcPr>
            <w:tcW w:type="dxa" w:w="874"/>
            <w:tcBorders/>
            <w:shd w:fill="FFFFFF" w:val="clear"/>
            <w:tcMar>
              <w:top w:type="dxa" w:w="0"/>
              <w:left w:type="dxa" w:w="108"/>
              <w:bottom w:type="dxa" w:w="0"/>
              <w:right w:type="dxa" w:w="108"/>
            </w:tcMar>
            <w:vAlign w:val="bottom"/>
          </w:tcPr>
          <w:p>
            <w:pPr>
              <w:pStyle w:val="style0"/>
              <w:jc w:val="center"/>
            </w:pPr>
            <w:r>
              <w:rPr>
                <w:sz w:val="20"/>
                <w:szCs w:val="20"/>
              </w:rPr>
              <w:t>0.01</w:t>
            </w:r>
          </w:p>
        </w:tc>
        <w:tc>
          <w:tcPr>
            <w:tcW w:type="dxa" w:w="1151"/>
            <w:tcBorders/>
            <w:shd w:fill="FFFFFF" w:val="clear"/>
            <w:tcMar>
              <w:top w:type="dxa" w:w="0"/>
              <w:left w:type="dxa" w:w="108"/>
              <w:bottom w:type="dxa" w:w="0"/>
              <w:right w:type="dxa" w:w="108"/>
            </w:tcMar>
            <w:vAlign w:val="bottom"/>
          </w:tcPr>
          <w:p>
            <w:pPr>
              <w:pStyle w:val="style0"/>
              <w:jc w:val="center"/>
            </w:pPr>
            <w:r>
              <w:rPr>
                <w:sz w:val="20"/>
                <w:szCs w:val="20"/>
              </w:rPr>
              <w:t>79.01</w:t>
            </w:r>
          </w:p>
        </w:tc>
      </w:tr>
      <w:tr>
        <w:trPr>
          <w:trHeight w:hRule="atLeast" w:val="255"/>
          <w:cantSplit w:val="false"/>
        </w:trPr>
        <w:tc>
          <w:tcPr>
            <w:tcW w:type="dxa" w:w="2118"/>
            <w:tcBorders/>
            <w:shd w:fill="FFFFFF" w:val="clear"/>
            <w:tcMar>
              <w:top w:type="dxa" w:w="0"/>
              <w:left w:type="dxa" w:w="108"/>
              <w:bottom w:type="dxa" w:w="0"/>
              <w:right w:type="dxa" w:w="108"/>
            </w:tcMar>
            <w:vAlign w:val="bottom"/>
          </w:tcPr>
          <w:p>
            <w:pPr>
              <w:pStyle w:val="style0"/>
            </w:pPr>
            <w:r>
              <w:rPr>
                <w:sz w:val="20"/>
                <w:szCs w:val="20"/>
              </w:rPr>
              <w:t xml:space="preserve">PDO </w:t>
            </w:r>
          </w:p>
        </w:tc>
        <w:tc>
          <w:tcPr>
            <w:tcW w:type="dxa" w:w="416"/>
            <w:tcBorders/>
            <w:shd w:fill="FFFFFF" w:val="clear"/>
            <w:tcMar>
              <w:top w:type="dxa" w:w="0"/>
              <w:left w:type="dxa" w:w="108"/>
              <w:bottom w:type="dxa" w:w="0"/>
              <w:right w:type="dxa" w:w="108"/>
            </w:tcMar>
            <w:vAlign w:val="bottom"/>
          </w:tcPr>
          <w:p>
            <w:pPr>
              <w:pStyle w:val="style0"/>
              <w:jc w:val="center"/>
            </w:pPr>
            <w:r>
              <w:rPr>
                <w:sz w:val="20"/>
                <w:szCs w:val="20"/>
              </w:rPr>
              <w:t>8</w:t>
            </w:r>
          </w:p>
        </w:tc>
        <w:tc>
          <w:tcPr>
            <w:tcW w:type="dxa" w:w="960"/>
            <w:tcBorders/>
            <w:shd w:fill="FFFFFF" w:val="clear"/>
            <w:tcMar>
              <w:top w:type="dxa" w:w="0"/>
              <w:left w:type="dxa" w:w="108"/>
              <w:bottom w:type="dxa" w:w="0"/>
              <w:right w:type="dxa" w:w="108"/>
            </w:tcMar>
            <w:vAlign w:val="bottom"/>
          </w:tcPr>
          <w:p>
            <w:pPr>
              <w:pStyle w:val="style0"/>
              <w:jc w:val="center"/>
            </w:pPr>
            <w:r>
              <w:rPr>
                <w:sz w:val="20"/>
                <w:szCs w:val="20"/>
              </w:rPr>
              <w:t>1370.86</w:t>
            </w:r>
          </w:p>
        </w:tc>
        <w:tc>
          <w:tcPr>
            <w:tcW w:type="dxa" w:w="1048"/>
            <w:tcBorders/>
            <w:shd w:fill="FFFFFF" w:val="clear"/>
            <w:tcMar>
              <w:top w:type="dxa" w:w="0"/>
              <w:left w:type="dxa" w:w="108"/>
              <w:bottom w:type="dxa" w:w="0"/>
              <w:right w:type="dxa" w:w="108"/>
            </w:tcMar>
            <w:vAlign w:val="bottom"/>
          </w:tcPr>
          <w:p>
            <w:pPr>
              <w:pStyle w:val="style0"/>
              <w:jc w:val="center"/>
            </w:pPr>
            <w:r>
              <w:rPr>
                <w:sz w:val="20"/>
                <w:szCs w:val="20"/>
              </w:rPr>
              <w:t>15.93</w:t>
            </w:r>
          </w:p>
        </w:tc>
        <w:tc>
          <w:tcPr>
            <w:tcW w:type="dxa" w:w="874"/>
            <w:tcBorders/>
            <w:shd w:fill="FFFFFF" w:val="clear"/>
            <w:tcMar>
              <w:top w:type="dxa" w:w="0"/>
              <w:left w:type="dxa" w:w="108"/>
              <w:bottom w:type="dxa" w:w="0"/>
              <w:right w:type="dxa" w:w="108"/>
            </w:tcMar>
            <w:vAlign w:val="bottom"/>
          </w:tcPr>
          <w:p>
            <w:pPr>
              <w:pStyle w:val="style0"/>
              <w:jc w:val="center"/>
            </w:pPr>
            <w:r>
              <w:rPr>
                <w:sz w:val="20"/>
                <w:szCs w:val="20"/>
              </w:rPr>
              <w:t>0</w:t>
            </w:r>
          </w:p>
        </w:tc>
        <w:tc>
          <w:tcPr>
            <w:tcW w:type="dxa" w:w="1151"/>
            <w:tcBorders/>
            <w:shd w:fill="FFFFFF" w:val="clear"/>
            <w:tcMar>
              <w:top w:type="dxa" w:w="0"/>
              <w:left w:type="dxa" w:w="108"/>
              <w:bottom w:type="dxa" w:w="0"/>
              <w:right w:type="dxa" w:w="108"/>
            </w:tcMar>
            <w:vAlign w:val="bottom"/>
          </w:tcPr>
          <w:p>
            <w:pPr>
              <w:pStyle w:val="style0"/>
              <w:jc w:val="center"/>
            </w:pPr>
            <w:r>
              <w:rPr>
                <w:sz w:val="20"/>
                <w:szCs w:val="20"/>
              </w:rPr>
              <w:t>103.21</w:t>
            </w:r>
          </w:p>
        </w:tc>
      </w:tr>
      <w:tr>
        <w:trPr>
          <w:trHeight w:hRule="atLeast" w:val="285"/>
          <w:cantSplit w:val="false"/>
        </w:trPr>
        <w:tc>
          <w:tcPr>
            <w:tcW w:type="dxa" w:w="2118"/>
            <w:tcBorders/>
            <w:shd w:fill="FFFFFF" w:val="clear"/>
            <w:tcMar>
              <w:top w:type="dxa" w:w="0"/>
              <w:left w:type="dxa" w:w="108"/>
              <w:bottom w:type="dxa" w:w="0"/>
              <w:right w:type="dxa" w:w="108"/>
            </w:tcMar>
            <w:vAlign w:val="bottom"/>
          </w:tcPr>
          <w:p>
            <w:pPr>
              <w:pStyle w:val="style0"/>
            </w:pPr>
            <w:r>
              <w:rPr>
                <w:sz w:val="20"/>
                <w:szCs w:val="20"/>
              </w:rPr>
              <w:t>PDO</w:t>
            </w:r>
            <w:r>
              <w:rPr>
                <w:sz w:val="20"/>
                <w:szCs w:val="20"/>
                <w:vertAlign w:val="subscript"/>
              </w:rPr>
              <w:t>lag</w:t>
            </w:r>
          </w:p>
        </w:tc>
        <w:tc>
          <w:tcPr>
            <w:tcW w:type="dxa" w:w="416"/>
            <w:tcBorders/>
            <w:shd w:fill="FFFFFF" w:val="clear"/>
            <w:tcMar>
              <w:top w:type="dxa" w:w="0"/>
              <w:left w:type="dxa" w:w="108"/>
              <w:bottom w:type="dxa" w:w="0"/>
              <w:right w:type="dxa" w:w="108"/>
            </w:tcMar>
            <w:vAlign w:val="bottom"/>
          </w:tcPr>
          <w:p>
            <w:pPr>
              <w:pStyle w:val="style0"/>
              <w:jc w:val="center"/>
            </w:pPr>
            <w:r>
              <w:rPr>
                <w:sz w:val="20"/>
                <w:szCs w:val="20"/>
              </w:rPr>
              <w:t>8</w:t>
            </w:r>
          </w:p>
        </w:tc>
        <w:tc>
          <w:tcPr>
            <w:tcW w:type="dxa" w:w="960"/>
            <w:tcBorders/>
            <w:shd w:fill="FFFFFF" w:val="clear"/>
            <w:tcMar>
              <w:top w:type="dxa" w:w="0"/>
              <w:left w:type="dxa" w:w="108"/>
              <w:bottom w:type="dxa" w:w="0"/>
              <w:right w:type="dxa" w:w="108"/>
            </w:tcMar>
            <w:vAlign w:val="bottom"/>
          </w:tcPr>
          <w:p>
            <w:pPr>
              <w:pStyle w:val="style0"/>
              <w:jc w:val="center"/>
            </w:pPr>
            <w:r>
              <w:rPr>
                <w:sz w:val="20"/>
                <w:szCs w:val="20"/>
              </w:rPr>
              <w:t>1379.2</w:t>
            </w:r>
          </w:p>
        </w:tc>
        <w:tc>
          <w:tcPr>
            <w:tcW w:type="dxa" w:w="1048"/>
            <w:tcBorders/>
            <w:shd w:fill="FFFFFF" w:val="clear"/>
            <w:tcMar>
              <w:top w:type="dxa" w:w="0"/>
              <w:left w:type="dxa" w:w="108"/>
              <w:bottom w:type="dxa" w:w="0"/>
              <w:right w:type="dxa" w:w="108"/>
            </w:tcMar>
            <w:vAlign w:val="bottom"/>
          </w:tcPr>
          <w:p>
            <w:pPr>
              <w:pStyle w:val="style0"/>
              <w:jc w:val="center"/>
            </w:pPr>
            <w:r>
              <w:rPr>
                <w:sz w:val="20"/>
                <w:szCs w:val="20"/>
              </w:rPr>
              <w:t>24.27</w:t>
            </w:r>
          </w:p>
        </w:tc>
        <w:tc>
          <w:tcPr>
            <w:tcW w:type="dxa" w:w="874"/>
            <w:tcBorders/>
            <w:shd w:fill="FFFFFF" w:val="clear"/>
            <w:tcMar>
              <w:top w:type="dxa" w:w="0"/>
              <w:left w:type="dxa" w:w="108"/>
              <w:bottom w:type="dxa" w:w="0"/>
              <w:right w:type="dxa" w:w="108"/>
            </w:tcMar>
            <w:vAlign w:val="bottom"/>
          </w:tcPr>
          <w:p>
            <w:pPr>
              <w:pStyle w:val="style0"/>
              <w:jc w:val="center"/>
            </w:pPr>
            <w:r>
              <w:rPr>
                <w:sz w:val="20"/>
                <w:szCs w:val="20"/>
              </w:rPr>
              <w:t>0</w:t>
            </w:r>
          </w:p>
        </w:tc>
        <w:tc>
          <w:tcPr>
            <w:tcW w:type="dxa" w:w="1151"/>
            <w:tcBorders/>
            <w:shd w:fill="FFFFFF" w:val="clear"/>
            <w:tcMar>
              <w:top w:type="dxa" w:w="0"/>
              <w:left w:type="dxa" w:w="108"/>
              <w:bottom w:type="dxa" w:w="0"/>
              <w:right w:type="dxa" w:w="108"/>
            </w:tcMar>
            <w:vAlign w:val="bottom"/>
          </w:tcPr>
          <w:p>
            <w:pPr>
              <w:pStyle w:val="style0"/>
              <w:jc w:val="center"/>
            </w:pPr>
            <w:r>
              <w:rPr>
                <w:sz w:val="20"/>
                <w:szCs w:val="20"/>
              </w:rPr>
              <w:t>111.55</w:t>
            </w:r>
          </w:p>
        </w:tc>
      </w:tr>
      <w:tr>
        <w:trPr>
          <w:trHeight w:hRule="atLeast" w:val="255"/>
          <w:cantSplit w:val="false"/>
        </w:trPr>
        <w:tc>
          <w:tcPr>
            <w:tcW w:type="dxa" w:w="2118"/>
            <w:tcBorders>
              <w:bottom w:color="00000A" w:space="0" w:sz="4" w:val="single"/>
            </w:tcBorders>
            <w:shd w:fill="FFFFFF" w:val="clear"/>
            <w:tcMar>
              <w:top w:type="dxa" w:w="0"/>
              <w:left w:type="dxa" w:w="108"/>
              <w:bottom w:type="dxa" w:w="0"/>
              <w:right w:type="dxa" w:w="108"/>
            </w:tcMar>
            <w:vAlign w:val="bottom"/>
          </w:tcPr>
          <w:p>
            <w:pPr>
              <w:pStyle w:val="style0"/>
            </w:pPr>
            <w:r>
              <w:rPr>
                <w:sz w:val="20"/>
                <w:szCs w:val="20"/>
              </w:rPr>
              <w:t>1</w:t>
            </w:r>
          </w:p>
        </w:tc>
        <w:tc>
          <w:tcPr>
            <w:tcW w:type="dxa" w:w="416"/>
            <w:tcBorders>
              <w:bottom w:color="00000A" w:space="0" w:sz="4" w:val="single"/>
            </w:tcBorders>
            <w:shd w:fill="FFFFFF" w:val="clear"/>
            <w:tcMar>
              <w:top w:type="dxa" w:w="0"/>
              <w:left w:type="dxa" w:w="108"/>
              <w:bottom w:type="dxa" w:w="0"/>
              <w:right w:type="dxa" w:w="108"/>
            </w:tcMar>
            <w:vAlign w:val="bottom"/>
          </w:tcPr>
          <w:p>
            <w:pPr>
              <w:pStyle w:val="style0"/>
              <w:jc w:val="center"/>
            </w:pPr>
            <w:r>
              <w:rPr>
                <w:sz w:val="20"/>
                <w:szCs w:val="20"/>
              </w:rPr>
              <w:t>7</w:t>
            </w:r>
          </w:p>
        </w:tc>
        <w:tc>
          <w:tcPr>
            <w:tcW w:type="dxa" w:w="960"/>
            <w:tcBorders>
              <w:bottom w:color="00000A" w:space="0" w:sz="4" w:val="single"/>
            </w:tcBorders>
            <w:shd w:fill="FFFFFF" w:val="clear"/>
            <w:tcMar>
              <w:top w:type="dxa" w:w="0"/>
              <w:left w:type="dxa" w:w="108"/>
              <w:bottom w:type="dxa" w:w="0"/>
              <w:right w:type="dxa" w:w="108"/>
            </w:tcMar>
            <w:vAlign w:val="bottom"/>
          </w:tcPr>
          <w:p>
            <w:pPr>
              <w:pStyle w:val="style0"/>
              <w:jc w:val="center"/>
            </w:pPr>
            <w:r>
              <w:rPr>
                <w:sz w:val="20"/>
                <w:szCs w:val="20"/>
              </w:rPr>
              <w:t>1401.7</w:t>
            </w:r>
          </w:p>
        </w:tc>
        <w:tc>
          <w:tcPr>
            <w:tcW w:type="dxa" w:w="1048"/>
            <w:tcBorders>
              <w:bottom w:color="00000A" w:space="0" w:sz="4" w:val="single"/>
            </w:tcBorders>
            <w:shd w:fill="FFFFFF" w:val="clear"/>
            <w:tcMar>
              <w:top w:type="dxa" w:w="0"/>
              <w:left w:type="dxa" w:w="108"/>
              <w:bottom w:type="dxa" w:w="0"/>
              <w:right w:type="dxa" w:w="108"/>
            </w:tcMar>
            <w:vAlign w:val="bottom"/>
          </w:tcPr>
          <w:p>
            <w:pPr>
              <w:pStyle w:val="style0"/>
              <w:jc w:val="center"/>
            </w:pPr>
            <w:r>
              <w:rPr>
                <w:sz w:val="20"/>
                <w:szCs w:val="20"/>
              </w:rPr>
              <w:t>46.78</w:t>
            </w:r>
          </w:p>
        </w:tc>
        <w:tc>
          <w:tcPr>
            <w:tcW w:type="dxa" w:w="874"/>
            <w:tcBorders>
              <w:bottom w:color="00000A" w:space="0" w:sz="4" w:val="single"/>
            </w:tcBorders>
            <w:shd w:fill="FFFFFF" w:val="clear"/>
            <w:tcMar>
              <w:top w:type="dxa" w:w="0"/>
              <w:left w:type="dxa" w:w="108"/>
              <w:bottom w:type="dxa" w:w="0"/>
              <w:right w:type="dxa" w:w="108"/>
            </w:tcMar>
            <w:vAlign w:val="bottom"/>
          </w:tcPr>
          <w:p>
            <w:pPr>
              <w:pStyle w:val="style0"/>
              <w:jc w:val="center"/>
            </w:pPr>
            <w:r>
              <w:rPr>
                <w:sz w:val="20"/>
                <w:szCs w:val="20"/>
              </w:rPr>
              <w:t>0</w:t>
            </w:r>
          </w:p>
        </w:tc>
        <w:tc>
          <w:tcPr>
            <w:tcW w:type="dxa" w:w="1151"/>
            <w:tcBorders>
              <w:bottom w:color="00000A" w:space="0" w:sz="4" w:val="single"/>
            </w:tcBorders>
            <w:shd w:fill="FFFFFF" w:val="clear"/>
            <w:tcMar>
              <w:top w:type="dxa" w:w="0"/>
              <w:left w:type="dxa" w:w="108"/>
              <w:bottom w:type="dxa" w:w="0"/>
              <w:right w:type="dxa" w:w="108"/>
            </w:tcMar>
            <w:vAlign w:val="bottom"/>
          </w:tcPr>
          <w:p>
            <w:pPr>
              <w:pStyle w:val="style0"/>
              <w:jc w:val="center"/>
            </w:pPr>
            <w:r>
              <w:rPr>
                <w:sz w:val="20"/>
                <w:szCs w:val="20"/>
              </w:rPr>
              <w:t>136.12</w:t>
            </w:r>
          </w:p>
        </w:tc>
      </w:tr>
      <w:tr>
        <w:trPr>
          <w:trHeight w:hRule="atLeast" w:val="315"/>
          <w:cantSplit w:val="false"/>
        </w:trPr>
        <w:tc>
          <w:tcPr>
            <w:tcW w:type="dxa" w:w="2118"/>
            <w:tcBorders>
              <w:bottom w:color="00000A" w:space="0" w:sz="4" w:val="single"/>
            </w:tcBorders>
            <w:shd w:fill="FFFFFF" w:val="clear"/>
            <w:tcMar>
              <w:top w:type="dxa" w:w="0"/>
              <w:left w:type="dxa" w:w="108"/>
              <w:bottom w:type="dxa" w:w="0"/>
              <w:right w:type="dxa" w:w="108"/>
            </w:tcMar>
            <w:vAlign w:val="bottom"/>
          </w:tcPr>
          <w:p>
            <w:pPr>
              <w:pStyle w:val="style0"/>
            </w:pPr>
            <w:r>
              <w:rPr/>
            </w:r>
          </w:p>
        </w:tc>
        <w:tc>
          <w:tcPr>
            <w:tcW w:type="dxa" w:w="416"/>
            <w:tcBorders>
              <w:bottom w:color="00000A" w:space="0" w:sz="4" w:val="single"/>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c>
          <w:tcPr>
            <w:tcW w:type="dxa" w:w="960"/>
            <w:tcBorders>
              <w:bottom w:color="00000A" w:space="0" w:sz="4" w:val="single"/>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c>
          <w:tcPr>
            <w:tcW w:type="dxa" w:w="1048"/>
            <w:tcBorders>
              <w:bottom w:color="00000A" w:space="0" w:sz="4" w:val="single"/>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c>
          <w:tcPr>
            <w:tcW w:type="dxa" w:w="874"/>
            <w:tcBorders>
              <w:bottom w:color="00000A" w:space="0" w:sz="4" w:val="single"/>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c>
          <w:tcPr>
            <w:tcW w:type="dxa" w:w="1151"/>
            <w:tcBorders>
              <w:bottom w:color="00000A" w:space="0" w:sz="4" w:val="single"/>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r>
      <w:tr>
        <w:trPr>
          <w:trHeight w:hRule="atLeast" w:val="315"/>
          <w:cantSplit w:val="false"/>
        </w:trPr>
        <w:tc>
          <w:tcPr>
            <w:tcW w:type="dxa" w:w="2118"/>
            <w:tcBorders>
              <w:top w:color="00000A" w:space="0" w:sz="4" w:val="single"/>
            </w:tcBorders>
            <w:shd w:fill="FFFFFF" w:val="clear"/>
            <w:tcMar>
              <w:top w:type="dxa" w:w="0"/>
              <w:left w:type="dxa" w:w="108"/>
              <w:bottom w:type="dxa" w:w="0"/>
              <w:right w:type="dxa" w:w="108"/>
            </w:tcMar>
            <w:vAlign w:val="bottom"/>
          </w:tcPr>
          <w:p>
            <w:pPr>
              <w:pStyle w:val="style0"/>
            </w:pPr>
            <w:r>
              <w:rPr/>
              <w:t>Collared pikas</w:t>
            </w:r>
          </w:p>
        </w:tc>
        <w:tc>
          <w:tcPr>
            <w:tcW w:type="dxa" w:w="416"/>
            <w:tcBorders>
              <w:top w:color="00000A" w:space="0" w:sz="4" w:val="single"/>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c>
          <w:tcPr>
            <w:tcW w:type="dxa" w:w="960"/>
            <w:tcBorders>
              <w:top w:color="00000A" w:space="0" w:sz="4" w:val="single"/>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c>
          <w:tcPr>
            <w:tcW w:type="dxa" w:w="1048"/>
            <w:tcBorders>
              <w:top w:color="00000A" w:space="0" w:sz="4" w:val="single"/>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c>
          <w:tcPr>
            <w:tcW w:type="dxa" w:w="874"/>
            <w:tcBorders>
              <w:top w:color="00000A" w:space="0" w:sz="4" w:val="single"/>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c>
          <w:tcPr>
            <w:tcW w:type="dxa" w:w="1151"/>
            <w:tcBorders>
              <w:top w:color="00000A" w:space="0" w:sz="4" w:val="single"/>
            </w:tcBorders>
            <w:shd w:fill="FFFFFF" w:val="clear"/>
            <w:tcMar>
              <w:top w:type="dxa" w:w="0"/>
              <w:left w:type="dxa" w:w="108"/>
              <w:bottom w:type="dxa" w:w="0"/>
              <w:right w:type="dxa" w:w="108"/>
            </w:tcMar>
            <w:vAlign w:val="bottom"/>
          </w:tcPr>
          <w:p>
            <w:pPr>
              <w:pStyle w:val="style0"/>
            </w:pPr>
            <w:r>
              <w:rPr>
                <w:rFonts w:ascii="Arial" w:cs="Arial" w:hAnsi="Arial"/>
                <w:sz w:val="20"/>
                <w:szCs w:val="20"/>
              </w:rPr>
            </w:r>
          </w:p>
        </w:tc>
      </w:tr>
      <w:tr>
        <w:trPr>
          <w:trHeight w:hRule="atLeast" w:val="315"/>
          <w:cantSplit w:val="false"/>
        </w:trPr>
        <w:tc>
          <w:tcPr>
            <w:tcW w:type="dxa" w:w="2118"/>
            <w:tcBorders>
              <w:bottom w:color="00000A" w:space="0" w:sz="4" w:val="single"/>
            </w:tcBorders>
            <w:shd w:fill="FFFFFF" w:val="clear"/>
            <w:tcMar>
              <w:top w:type="dxa" w:w="0"/>
              <w:left w:type="dxa" w:w="108"/>
              <w:bottom w:type="dxa" w:w="0"/>
              <w:right w:type="dxa" w:w="108"/>
            </w:tcMar>
            <w:vAlign w:val="bottom"/>
          </w:tcPr>
          <w:p>
            <w:pPr>
              <w:pStyle w:val="style0"/>
              <w:jc w:val="center"/>
            </w:pPr>
            <w:r>
              <w:rPr>
                <w:b/>
                <w:bCs/>
              </w:rPr>
              <w:t>Model</w:t>
            </w:r>
          </w:p>
        </w:tc>
        <w:tc>
          <w:tcPr>
            <w:tcW w:type="dxa" w:w="416"/>
            <w:tcBorders>
              <w:bottom w:color="00000A" w:space="0" w:sz="4" w:val="single"/>
            </w:tcBorders>
            <w:shd w:fill="FFFFFF" w:val="clear"/>
            <w:tcMar>
              <w:top w:type="dxa" w:w="0"/>
              <w:left w:type="dxa" w:w="108"/>
              <w:bottom w:type="dxa" w:w="0"/>
              <w:right w:type="dxa" w:w="108"/>
            </w:tcMar>
            <w:vAlign w:val="bottom"/>
          </w:tcPr>
          <w:p>
            <w:pPr>
              <w:pStyle w:val="style0"/>
              <w:jc w:val="center"/>
            </w:pPr>
            <w:r>
              <w:rPr>
                <w:b/>
                <w:bCs/>
              </w:rPr>
              <w:t>K</w:t>
            </w:r>
          </w:p>
        </w:tc>
        <w:tc>
          <w:tcPr>
            <w:tcW w:type="dxa" w:w="960"/>
            <w:tcBorders>
              <w:bottom w:color="00000A" w:space="0" w:sz="4" w:val="single"/>
            </w:tcBorders>
            <w:shd w:fill="FFFFFF" w:val="clear"/>
            <w:tcMar>
              <w:top w:type="dxa" w:w="0"/>
              <w:left w:type="dxa" w:w="108"/>
              <w:bottom w:type="dxa" w:w="0"/>
              <w:right w:type="dxa" w:w="108"/>
            </w:tcMar>
            <w:vAlign w:val="bottom"/>
          </w:tcPr>
          <w:p>
            <w:pPr>
              <w:pStyle w:val="style0"/>
              <w:jc w:val="center"/>
            </w:pPr>
            <w:r>
              <w:rPr>
                <w:b/>
                <w:bCs/>
              </w:rPr>
              <w:t>AICc</w:t>
            </w:r>
          </w:p>
        </w:tc>
        <w:tc>
          <w:tcPr>
            <w:tcW w:type="dxa" w:w="1048"/>
            <w:tcBorders>
              <w:bottom w:color="00000A" w:space="0" w:sz="4" w:val="single"/>
            </w:tcBorders>
            <w:shd w:fill="FFFFFF" w:val="clear"/>
            <w:tcMar>
              <w:top w:type="dxa" w:w="0"/>
              <w:left w:type="dxa" w:w="108"/>
              <w:bottom w:type="dxa" w:w="0"/>
              <w:right w:type="dxa" w:w="108"/>
            </w:tcMar>
            <w:vAlign w:val="bottom"/>
          </w:tcPr>
          <w:p>
            <w:pPr>
              <w:pStyle w:val="style0"/>
              <w:jc w:val="center"/>
            </w:pPr>
            <w:r>
              <w:rPr>
                <w:b/>
                <w:bCs/>
              </w:rPr>
              <w:t xml:space="preserve">∆ </w:t>
            </w:r>
            <w:r>
              <w:rPr>
                <w:b/>
                <w:bCs/>
              </w:rPr>
              <w:t>AICc</w:t>
            </w:r>
          </w:p>
        </w:tc>
        <w:tc>
          <w:tcPr>
            <w:tcW w:type="dxa" w:w="874"/>
            <w:tcBorders>
              <w:bottom w:color="00000A" w:space="0" w:sz="4" w:val="single"/>
            </w:tcBorders>
            <w:shd w:fill="FFFFFF" w:val="clear"/>
            <w:tcMar>
              <w:top w:type="dxa" w:w="0"/>
              <w:left w:type="dxa" w:w="108"/>
              <w:bottom w:type="dxa" w:w="0"/>
              <w:right w:type="dxa" w:w="108"/>
            </w:tcMar>
            <w:vAlign w:val="bottom"/>
          </w:tcPr>
          <w:p>
            <w:pPr>
              <w:pStyle w:val="style0"/>
              <w:jc w:val="center"/>
            </w:pPr>
            <w:r>
              <w:rPr>
                <w:b/>
                <w:bCs/>
              </w:rPr>
              <w:t>ω</w:t>
            </w:r>
          </w:p>
        </w:tc>
        <w:tc>
          <w:tcPr>
            <w:tcW w:type="dxa" w:w="1151"/>
            <w:tcBorders>
              <w:bottom w:color="00000A" w:space="0" w:sz="4" w:val="single"/>
            </w:tcBorders>
            <w:shd w:fill="FFFFFF" w:val="clear"/>
            <w:tcMar>
              <w:top w:type="dxa" w:w="0"/>
              <w:left w:type="dxa" w:w="108"/>
              <w:bottom w:type="dxa" w:w="0"/>
              <w:right w:type="dxa" w:w="108"/>
            </w:tcMar>
            <w:vAlign w:val="bottom"/>
          </w:tcPr>
          <w:p>
            <w:pPr>
              <w:pStyle w:val="style0"/>
              <w:jc w:val="center"/>
            </w:pPr>
            <w:r>
              <w:rPr>
                <w:b/>
                <w:bCs/>
              </w:rPr>
              <w:t>Deviance</w:t>
            </w:r>
          </w:p>
        </w:tc>
      </w:tr>
      <w:tr>
        <w:trPr>
          <w:trHeight w:hRule="atLeast" w:val="255"/>
          <w:cantSplit w:val="false"/>
        </w:trPr>
        <w:tc>
          <w:tcPr>
            <w:tcW w:type="dxa" w:w="2118"/>
            <w:tcBorders/>
            <w:shd w:fill="FFFFFF" w:val="clear"/>
            <w:tcMar>
              <w:top w:type="dxa" w:w="0"/>
              <w:left w:type="dxa" w:w="108"/>
              <w:bottom w:type="dxa" w:w="0"/>
              <w:right w:type="dxa" w:w="108"/>
            </w:tcMar>
            <w:vAlign w:val="bottom"/>
          </w:tcPr>
          <w:p>
            <w:pPr>
              <w:pStyle w:val="style0"/>
            </w:pPr>
            <w:r>
              <w:rPr>
                <w:sz w:val="20"/>
                <w:szCs w:val="20"/>
              </w:rPr>
              <w:t>TIME</w:t>
            </w:r>
          </w:p>
        </w:tc>
        <w:tc>
          <w:tcPr>
            <w:tcW w:type="dxa" w:w="416"/>
            <w:tcBorders/>
            <w:shd w:fill="FFFFFF" w:val="clear"/>
            <w:tcMar>
              <w:top w:type="dxa" w:w="0"/>
              <w:left w:type="dxa" w:w="108"/>
              <w:bottom w:type="dxa" w:w="0"/>
              <w:right w:type="dxa" w:w="108"/>
            </w:tcMar>
            <w:vAlign w:val="bottom"/>
          </w:tcPr>
          <w:p>
            <w:pPr>
              <w:pStyle w:val="style0"/>
              <w:jc w:val="center"/>
            </w:pPr>
            <w:r>
              <w:rPr>
                <w:sz w:val="20"/>
                <w:szCs w:val="20"/>
              </w:rPr>
              <w:t>29</w:t>
            </w:r>
          </w:p>
        </w:tc>
        <w:tc>
          <w:tcPr>
            <w:tcW w:type="dxa" w:w="960"/>
            <w:tcBorders/>
            <w:shd w:fill="FFFFFF" w:val="clear"/>
            <w:tcMar>
              <w:top w:type="dxa" w:w="0"/>
              <w:left w:type="dxa" w:w="108"/>
              <w:bottom w:type="dxa" w:w="0"/>
              <w:right w:type="dxa" w:w="108"/>
            </w:tcMar>
            <w:vAlign w:val="bottom"/>
          </w:tcPr>
          <w:p>
            <w:pPr>
              <w:pStyle w:val="style0"/>
              <w:jc w:val="center"/>
            </w:pPr>
            <w:r>
              <w:rPr>
                <w:sz w:val="20"/>
                <w:szCs w:val="20"/>
              </w:rPr>
              <w:t>4266.93</w:t>
            </w:r>
          </w:p>
        </w:tc>
        <w:tc>
          <w:tcPr>
            <w:tcW w:type="dxa" w:w="1048"/>
            <w:tcBorders/>
            <w:shd w:fill="FFFFFF" w:val="clear"/>
            <w:tcMar>
              <w:top w:type="dxa" w:w="0"/>
              <w:left w:type="dxa" w:w="108"/>
              <w:bottom w:type="dxa" w:w="0"/>
              <w:right w:type="dxa" w:w="108"/>
            </w:tcMar>
            <w:vAlign w:val="bottom"/>
          </w:tcPr>
          <w:p>
            <w:pPr>
              <w:pStyle w:val="style0"/>
              <w:jc w:val="center"/>
            </w:pPr>
            <w:r>
              <w:rPr>
                <w:sz w:val="20"/>
                <w:szCs w:val="20"/>
              </w:rPr>
              <w:t>0</w:t>
            </w:r>
          </w:p>
        </w:tc>
        <w:tc>
          <w:tcPr>
            <w:tcW w:type="dxa" w:w="874"/>
            <w:tcBorders/>
            <w:shd w:fill="FFFFFF" w:val="clear"/>
            <w:tcMar>
              <w:top w:type="dxa" w:w="0"/>
              <w:left w:type="dxa" w:w="108"/>
              <w:bottom w:type="dxa" w:w="0"/>
              <w:right w:type="dxa" w:w="108"/>
            </w:tcMar>
            <w:vAlign w:val="bottom"/>
          </w:tcPr>
          <w:p>
            <w:pPr>
              <w:pStyle w:val="style0"/>
              <w:jc w:val="center"/>
            </w:pPr>
            <w:r>
              <w:rPr>
                <w:sz w:val="20"/>
                <w:szCs w:val="20"/>
              </w:rPr>
              <w:t>0.64</w:t>
            </w:r>
          </w:p>
        </w:tc>
        <w:tc>
          <w:tcPr>
            <w:tcW w:type="dxa" w:w="1151"/>
            <w:tcBorders/>
            <w:shd w:fill="FFFFFF" w:val="clear"/>
            <w:tcMar>
              <w:top w:type="dxa" w:w="0"/>
              <w:left w:type="dxa" w:w="108"/>
              <w:bottom w:type="dxa" w:w="0"/>
              <w:right w:type="dxa" w:w="108"/>
            </w:tcMar>
            <w:vAlign w:val="bottom"/>
          </w:tcPr>
          <w:p>
            <w:pPr>
              <w:pStyle w:val="style0"/>
              <w:jc w:val="center"/>
            </w:pPr>
            <w:r>
              <w:rPr>
                <w:sz w:val="20"/>
                <w:szCs w:val="20"/>
              </w:rPr>
              <w:t>211.26</w:t>
            </w:r>
          </w:p>
        </w:tc>
      </w:tr>
      <w:tr>
        <w:trPr>
          <w:trHeight w:hRule="atLeast" w:val="255"/>
          <w:cantSplit w:val="false"/>
        </w:trPr>
        <w:tc>
          <w:tcPr>
            <w:tcW w:type="dxa" w:w="2118"/>
            <w:tcBorders/>
            <w:shd w:fill="FFFFFF" w:val="clear"/>
            <w:tcMar>
              <w:top w:type="dxa" w:w="0"/>
              <w:left w:type="dxa" w:w="108"/>
              <w:bottom w:type="dxa" w:w="0"/>
              <w:right w:type="dxa" w:w="108"/>
            </w:tcMar>
            <w:vAlign w:val="bottom"/>
          </w:tcPr>
          <w:p>
            <w:pPr>
              <w:pStyle w:val="style0"/>
            </w:pPr>
            <w:r>
              <w:rPr>
                <w:sz w:val="20"/>
                <w:szCs w:val="20"/>
              </w:rPr>
              <w:t>SEX + TIME</w:t>
            </w:r>
          </w:p>
        </w:tc>
        <w:tc>
          <w:tcPr>
            <w:tcW w:type="dxa" w:w="416"/>
            <w:tcBorders/>
            <w:shd w:fill="FFFFFF" w:val="clear"/>
            <w:tcMar>
              <w:top w:type="dxa" w:w="0"/>
              <w:left w:type="dxa" w:w="108"/>
              <w:bottom w:type="dxa" w:w="0"/>
              <w:right w:type="dxa" w:w="108"/>
            </w:tcMar>
            <w:vAlign w:val="bottom"/>
          </w:tcPr>
          <w:p>
            <w:pPr>
              <w:pStyle w:val="style0"/>
              <w:jc w:val="center"/>
            </w:pPr>
            <w:r>
              <w:rPr>
                <w:sz w:val="20"/>
                <w:szCs w:val="20"/>
              </w:rPr>
              <w:t>30</w:t>
            </w:r>
          </w:p>
        </w:tc>
        <w:tc>
          <w:tcPr>
            <w:tcW w:type="dxa" w:w="960"/>
            <w:tcBorders/>
            <w:shd w:fill="FFFFFF" w:val="clear"/>
            <w:tcMar>
              <w:top w:type="dxa" w:w="0"/>
              <w:left w:type="dxa" w:w="108"/>
              <w:bottom w:type="dxa" w:w="0"/>
              <w:right w:type="dxa" w:w="108"/>
            </w:tcMar>
            <w:vAlign w:val="bottom"/>
          </w:tcPr>
          <w:p>
            <w:pPr>
              <w:pStyle w:val="style0"/>
              <w:jc w:val="center"/>
            </w:pPr>
            <w:r>
              <w:rPr>
                <w:sz w:val="20"/>
                <w:szCs w:val="20"/>
              </w:rPr>
              <w:t>4268.47</w:t>
            </w:r>
          </w:p>
        </w:tc>
        <w:tc>
          <w:tcPr>
            <w:tcW w:type="dxa" w:w="1048"/>
            <w:tcBorders/>
            <w:shd w:fill="FFFFFF" w:val="clear"/>
            <w:tcMar>
              <w:top w:type="dxa" w:w="0"/>
              <w:left w:type="dxa" w:w="108"/>
              <w:bottom w:type="dxa" w:w="0"/>
              <w:right w:type="dxa" w:w="108"/>
            </w:tcMar>
            <w:vAlign w:val="bottom"/>
          </w:tcPr>
          <w:p>
            <w:pPr>
              <w:pStyle w:val="style0"/>
              <w:jc w:val="center"/>
            </w:pPr>
            <w:r>
              <w:rPr>
                <w:sz w:val="20"/>
                <w:szCs w:val="20"/>
              </w:rPr>
              <w:t>1.54</w:t>
            </w:r>
          </w:p>
        </w:tc>
        <w:tc>
          <w:tcPr>
            <w:tcW w:type="dxa" w:w="874"/>
            <w:tcBorders/>
            <w:shd w:fill="FFFFFF" w:val="clear"/>
            <w:tcMar>
              <w:top w:type="dxa" w:w="0"/>
              <w:left w:type="dxa" w:w="108"/>
              <w:bottom w:type="dxa" w:w="0"/>
              <w:right w:type="dxa" w:w="108"/>
            </w:tcMar>
            <w:vAlign w:val="bottom"/>
          </w:tcPr>
          <w:p>
            <w:pPr>
              <w:pStyle w:val="style0"/>
              <w:jc w:val="center"/>
            </w:pPr>
            <w:r>
              <w:rPr>
                <w:sz w:val="20"/>
                <w:szCs w:val="20"/>
              </w:rPr>
              <w:t>0.3</w:t>
            </w:r>
          </w:p>
        </w:tc>
        <w:tc>
          <w:tcPr>
            <w:tcW w:type="dxa" w:w="1151"/>
            <w:tcBorders/>
            <w:shd w:fill="FFFFFF" w:val="clear"/>
            <w:tcMar>
              <w:top w:type="dxa" w:w="0"/>
              <w:left w:type="dxa" w:w="108"/>
              <w:bottom w:type="dxa" w:w="0"/>
              <w:right w:type="dxa" w:w="108"/>
            </w:tcMar>
            <w:vAlign w:val="bottom"/>
          </w:tcPr>
          <w:p>
            <w:pPr>
              <w:pStyle w:val="style0"/>
              <w:jc w:val="center"/>
            </w:pPr>
            <w:r>
              <w:rPr>
                <w:sz w:val="20"/>
                <w:szCs w:val="20"/>
              </w:rPr>
              <w:t>210.66</w:t>
            </w:r>
          </w:p>
        </w:tc>
      </w:tr>
      <w:tr>
        <w:trPr>
          <w:trHeight w:hRule="atLeast" w:val="255"/>
          <w:cantSplit w:val="false"/>
        </w:trPr>
        <w:tc>
          <w:tcPr>
            <w:tcW w:type="dxa" w:w="2118"/>
            <w:tcBorders/>
            <w:shd w:fill="FFFFFF" w:val="clear"/>
            <w:tcMar>
              <w:top w:type="dxa" w:w="0"/>
              <w:left w:type="dxa" w:w="108"/>
              <w:bottom w:type="dxa" w:w="0"/>
              <w:right w:type="dxa" w:w="108"/>
            </w:tcMar>
            <w:vAlign w:val="bottom"/>
          </w:tcPr>
          <w:p>
            <w:pPr>
              <w:pStyle w:val="style0"/>
            </w:pPr>
            <w:r>
              <w:rPr>
                <w:sz w:val="20"/>
                <w:szCs w:val="20"/>
              </w:rPr>
              <w:t>SEX * TIME</w:t>
            </w:r>
          </w:p>
        </w:tc>
        <w:tc>
          <w:tcPr>
            <w:tcW w:type="dxa" w:w="416"/>
            <w:tcBorders/>
            <w:shd w:fill="FFFFFF" w:val="clear"/>
            <w:tcMar>
              <w:top w:type="dxa" w:w="0"/>
              <w:left w:type="dxa" w:w="108"/>
              <w:bottom w:type="dxa" w:w="0"/>
              <w:right w:type="dxa" w:w="108"/>
            </w:tcMar>
            <w:vAlign w:val="bottom"/>
          </w:tcPr>
          <w:p>
            <w:pPr>
              <w:pStyle w:val="style0"/>
              <w:jc w:val="center"/>
            </w:pPr>
            <w:r>
              <w:rPr>
                <w:sz w:val="20"/>
                <w:szCs w:val="20"/>
              </w:rPr>
              <w:t>43</w:t>
            </w:r>
          </w:p>
        </w:tc>
        <w:tc>
          <w:tcPr>
            <w:tcW w:type="dxa" w:w="960"/>
            <w:tcBorders/>
            <w:shd w:fill="FFFFFF" w:val="clear"/>
            <w:tcMar>
              <w:top w:type="dxa" w:w="0"/>
              <w:left w:type="dxa" w:w="108"/>
              <w:bottom w:type="dxa" w:w="0"/>
              <w:right w:type="dxa" w:w="108"/>
            </w:tcMar>
            <w:vAlign w:val="bottom"/>
          </w:tcPr>
          <w:p>
            <w:pPr>
              <w:pStyle w:val="style0"/>
              <w:jc w:val="center"/>
            </w:pPr>
            <w:r>
              <w:rPr>
                <w:sz w:val="20"/>
                <w:szCs w:val="20"/>
              </w:rPr>
              <w:t>4271.68</w:t>
            </w:r>
          </w:p>
        </w:tc>
        <w:tc>
          <w:tcPr>
            <w:tcW w:type="dxa" w:w="1048"/>
            <w:tcBorders/>
            <w:shd w:fill="FFFFFF" w:val="clear"/>
            <w:tcMar>
              <w:top w:type="dxa" w:w="0"/>
              <w:left w:type="dxa" w:w="108"/>
              <w:bottom w:type="dxa" w:w="0"/>
              <w:right w:type="dxa" w:w="108"/>
            </w:tcMar>
            <w:vAlign w:val="bottom"/>
          </w:tcPr>
          <w:p>
            <w:pPr>
              <w:pStyle w:val="style0"/>
              <w:jc w:val="center"/>
            </w:pPr>
            <w:r>
              <w:rPr>
                <w:sz w:val="20"/>
                <w:szCs w:val="20"/>
              </w:rPr>
              <w:t>4.75</w:t>
            </w:r>
          </w:p>
        </w:tc>
        <w:tc>
          <w:tcPr>
            <w:tcW w:type="dxa" w:w="874"/>
            <w:tcBorders/>
            <w:shd w:fill="FFFFFF" w:val="clear"/>
            <w:tcMar>
              <w:top w:type="dxa" w:w="0"/>
              <w:left w:type="dxa" w:w="108"/>
              <w:bottom w:type="dxa" w:w="0"/>
              <w:right w:type="dxa" w:w="108"/>
            </w:tcMar>
            <w:vAlign w:val="bottom"/>
          </w:tcPr>
          <w:p>
            <w:pPr>
              <w:pStyle w:val="style0"/>
              <w:jc w:val="center"/>
            </w:pPr>
            <w:r>
              <w:rPr>
                <w:sz w:val="20"/>
                <w:szCs w:val="20"/>
              </w:rPr>
              <w:t>0.06</w:t>
            </w:r>
          </w:p>
        </w:tc>
        <w:tc>
          <w:tcPr>
            <w:tcW w:type="dxa" w:w="1151"/>
            <w:tcBorders/>
            <w:shd w:fill="FFFFFF" w:val="clear"/>
            <w:tcMar>
              <w:top w:type="dxa" w:w="0"/>
              <w:left w:type="dxa" w:w="108"/>
              <w:bottom w:type="dxa" w:w="0"/>
              <w:right w:type="dxa" w:w="108"/>
            </w:tcMar>
            <w:vAlign w:val="bottom"/>
          </w:tcPr>
          <w:p>
            <w:pPr>
              <w:pStyle w:val="style0"/>
              <w:jc w:val="center"/>
            </w:pPr>
            <w:r>
              <w:rPr>
                <w:sz w:val="20"/>
                <w:szCs w:val="20"/>
              </w:rPr>
              <w:t>185.48</w:t>
            </w:r>
          </w:p>
        </w:tc>
      </w:tr>
      <w:tr>
        <w:trPr>
          <w:trHeight w:hRule="atLeast" w:val="285"/>
          <w:cantSplit w:val="false"/>
        </w:trPr>
        <w:tc>
          <w:tcPr>
            <w:tcW w:type="dxa" w:w="2118"/>
            <w:tcBorders/>
            <w:shd w:fill="FFFFFF" w:val="clear"/>
            <w:tcMar>
              <w:top w:type="dxa" w:w="0"/>
              <w:left w:type="dxa" w:w="108"/>
              <w:bottom w:type="dxa" w:w="0"/>
              <w:right w:type="dxa" w:w="108"/>
            </w:tcMar>
            <w:vAlign w:val="bottom"/>
          </w:tcPr>
          <w:p>
            <w:pPr>
              <w:pStyle w:val="style0"/>
            </w:pPr>
            <w:r>
              <w:rPr>
                <w:sz w:val="20"/>
                <w:szCs w:val="20"/>
              </w:rPr>
              <w:t>PDO</w:t>
            </w:r>
            <w:r>
              <w:rPr>
                <w:sz w:val="20"/>
                <w:szCs w:val="20"/>
                <w:vertAlign w:val="subscript"/>
              </w:rPr>
              <w:t>lag</w:t>
            </w:r>
          </w:p>
        </w:tc>
        <w:tc>
          <w:tcPr>
            <w:tcW w:type="dxa" w:w="416"/>
            <w:tcBorders/>
            <w:shd w:fill="FFFFFF" w:val="clear"/>
            <w:tcMar>
              <w:top w:type="dxa" w:w="0"/>
              <w:left w:type="dxa" w:w="108"/>
              <w:bottom w:type="dxa" w:w="0"/>
              <w:right w:type="dxa" w:w="108"/>
            </w:tcMar>
            <w:vAlign w:val="bottom"/>
          </w:tcPr>
          <w:p>
            <w:pPr>
              <w:pStyle w:val="style0"/>
              <w:jc w:val="center"/>
            </w:pPr>
            <w:r>
              <w:rPr>
                <w:sz w:val="20"/>
                <w:szCs w:val="20"/>
              </w:rPr>
              <w:t>17</w:t>
            </w:r>
          </w:p>
        </w:tc>
        <w:tc>
          <w:tcPr>
            <w:tcW w:type="dxa" w:w="960"/>
            <w:tcBorders/>
            <w:shd w:fill="FFFFFF" w:val="clear"/>
            <w:tcMar>
              <w:top w:type="dxa" w:w="0"/>
              <w:left w:type="dxa" w:w="108"/>
              <w:bottom w:type="dxa" w:w="0"/>
              <w:right w:type="dxa" w:w="108"/>
            </w:tcMar>
            <w:vAlign w:val="bottom"/>
          </w:tcPr>
          <w:p>
            <w:pPr>
              <w:pStyle w:val="style0"/>
              <w:jc w:val="center"/>
            </w:pPr>
            <w:r>
              <w:rPr>
                <w:sz w:val="20"/>
                <w:szCs w:val="20"/>
              </w:rPr>
              <w:t>4278.58</w:t>
            </w:r>
          </w:p>
        </w:tc>
        <w:tc>
          <w:tcPr>
            <w:tcW w:type="dxa" w:w="1048"/>
            <w:tcBorders/>
            <w:shd w:fill="FFFFFF" w:val="clear"/>
            <w:tcMar>
              <w:top w:type="dxa" w:w="0"/>
              <w:left w:type="dxa" w:w="108"/>
              <w:bottom w:type="dxa" w:w="0"/>
              <w:right w:type="dxa" w:w="108"/>
            </w:tcMar>
            <w:vAlign w:val="bottom"/>
          </w:tcPr>
          <w:p>
            <w:pPr>
              <w:pStyle w:val="style0"/>
              <w:jc w:val="center"/>
            </w:pPr>
            <w:r>
              <w:rPr>
                <w:sz w:val="20"/>
                <w:szCs w:val="20"/>
              </w:rPr>
              <w:t>11.65</w:t>
            </w:r>
          </w:p>
        </w:tc>
        <w:tc>
          <w:tcPr>
            <w:tcW w:type="dxa" w:w="874"/>
            <w:tcBorders/>
            <w:shd w:fill="FFFFFF" w:val="clear"/>
            <w:tcMar>
              <w:top w:type="dxa" w:w="0"/>
              <w:left w:type="dxa" w:w="108"/>
              <w:bottom w:type="dxa" w:w="0"/>
              <w:right w:type="dxa" w:w="108"/>
            </w:tcMar>
            <w:vAlign w:val="bottom"/>
          </w:tcPr>
          <w:p>
            <w:pPr>
              <w:pStyle w:val="style0"/>
              <w:jc w:val="center"/>
            </w:pPr>
            <w:r>
              <w:rPr>
                <w:sz w:val="20"/>
                <w:szCs w:val="20"/>
              </w:rPr>
              <w:t>0</w:t>
            </w:r>
          </w:p>
        </w:tc>
        <w:tc>
          <w:tcPr>
            <w:tcW w:type="dxa" w:w="1151"/>
            <w:tcBorders/>
            <w:shd w:fill="FFFFFF" w:val="clear"/>
            <w:tcMar>
              <w:top w:type="dxa" w:w="0"/>
              <w:left w:type="dxa" w:w="108"/>
              <w:bottom w:type="dxa" w:w="0"/>
              <w:right w:type="dxa" w:w="108"/>
            </w:tcMar>
            <w:vAlign w:val="bottom"/>
          </w:tcPr>
          <w:p>
            <w:pPr>
              <w:pStyle w:val="style0"/>
              <w:jc w:val="center"/>
            </w:pPr>
            <w:r>
              <w:rPr>
                <w:sz w:val="20"/>
                <w:szCs w:val="20"/>
              </w:rPr>
              <w:t>248.28</w:t>
            </w:r>
          </w:p>
        </w:tc>
      </w:tr>
      <w:tr>
        <w:trPr>
          <w:trHeight w:hRule="atLeast" w:val="285"/>
          <w:cantSplit w:val="false"/>
        </w:trPr>
        <w:tc>
          <w:tcPr>
            <w:tcW w:type="dxa" w:w="2118"/>
            <w:tcBorders/>
            <w:shd w:fill="FFFFFF" w:val="clear"/>
            <w:tcMar>
              <w:top w:type="dxa" w:w="0"/>
              <w:left w:type="dxa" w:w="108"/>
              <w:bottom w:type="dxa" w:w="0"/>
              <w:right w:type="dxa" w:w="108"/>
            </w:tcMar>
            <w:vAlign w:val="bottom"/>
          </w:tcPr>
          <w:p>
            <w:pPr>
              <w:pStyle w:val="style0"/>
            </w:pPr>
            <w:r>
              <w:rPr>
                <w:sz w:val="20"/>
                <w:szCs w:val="20"/>
              </w:rPr>
              <w:t>SEX + PDO</w:t>
            </w:r>
            <w:r>
              <w:rPr>
                <w:sz w:val="20"/>
                <w:szCs w:val="20"/>
                <w:vertAlign w:val="subscript"/>
              </w:rPr>
              <w:t>lag</w:t>
            </w:r>
          </w:p>
        </w:tc>
        <w:tc>
          <w:tcPr>
            <w:tcW w:type="dxa" w:w="416"/>
            <w:tcBorders/>
            <w:shd w:fill="FFFFFF" w:val="clear"/>
            <w:tcMar>
              <w:top w:type="dxa" w:w="0"/>
              <w:left w:type="dxa" w:w="108"/>
              <w:bottom w:type="dxa" w:w="0"/>
              <w:right w:type="dxa" w:w="108"/>
            </w:tcMar>
            <w:vAlign w:val="bottom"/>
          </w:tcPr>
          <w:p>
            <w:pPr>
              <w:pStyle w:val="style0"/>
              <w:jc w:val="center"/>
            </w:pPr>
            <w:r>
              <w:rPr>
                <w:sz w:val="20"/>
                <w:szCs w:val="20"/>
              </w:rPr>
              <w:t>18</w:t>
            </w:r>
          </w:p>
        </w:tc>
        <w:tc>
          <w:tcPr>
            <w:tcW w:type="dxa" w:w="960"/>
            <w:tcBorders/>
            <w:shd w:fill="FFFFFF" w:val="clear"/>
            <w:tcMar>
              <w:top w:type="dxa" w:w="0"/>
              <w:left w:type="dxa" w:w="108"/>
              <w:bottom w:type="dxa" w:w="0"/>
              <w:right w:type="dxa" w:w="108"/>
            </w:tcMar>
            <w:vAlign w:val="bottom"/>
          </w:tcPr>
          <w:p>
            <w:pPr>
              <w:pStyle w:val="style0"/>
              <w:jc w:val="center"/>
            </w:pPr>
            <w:r>
              <w:rPr>
                <w:sz w:val="20"/>
                <w:szCs w:val="20"/>
              </w:rPr>
              <w:t>4280.07</w:t>
            </w:r>
          </w:p>
        </w:tc>
        <w:tc>
          <w:tcPr>
            <w:tcW w:type="dxa" w:w="1048"/>
            <w:tcBorders/>
            <w:shd w:fill="FFFFFF" w:val="clear"/>
            <w:tcMar>
              <w:top w:type="dxa" w:w="0"/>
              <w:left w:type="dxa" w:w="108"/>
              <w:bottom w:type="dxa" w:w="0"/>
              <w:right w:type="dxa" w:w="108"/>
            </w:tcMar>
            <w:vAlign w:val="bottom"/>
          </w:tcPr>
          <w:p>
            <w:pPr>
              <w:pStyle w:val="style0"/>
              <w:jc w:val="center"/>
            </w:pPr>
            <w:r>
              <w:rPr>
                <w:sz w:val="20"/>
                <w:szCs w:val="20"/>
              </w:rPr>
              <w:t>13.14</w:t>
            </w:r>
          </w:p>
        </w:tc>
        <w:tc>
          <w:tcPr>
            <w:tcW w:type="dxa" w:w="874"/>
            <w:tcBorders/>
            <w:shd w:fill="FFFFFF" w:val="clear"/>
            <w:tcMar>
              <w:top w:type="dxa" w:w="0"/>
              <w:left w:type="dxa" w:w="108"/>
              <w:bottom w:type="dxa" w:w="0"/>
              <w:right w:type="dxa" w:w="108"/>
            </w:tcMar>
            <w:vAlign w:val="bottom"/>
          </w:tcPr>
          <w:p>
            <w:pPr>
              <w:pStyle w:val="style0"/>
              <w:jc w:val="center"/>
            </w:pPr>
            <w:r>
              <w:rPr>
                <w:sz w:val="20"/>
                <w:szCs w:val="20"/>
              </w:rPr>
              <w:t>0</w:t>
            </w:r>
          </w:p>
        </w:tc>
        <w:tc>
          <w:tcPr>
            <w:tcW w:type="dxa" w:w="1151"/>
            <w:tcBorders/>
            <w:shd w:fill="FFFFFF" w:val="clear"/>
            <w:tcMar>
              <w:top w:type="dxa" w:w="0"/>
              <w:left w:type="dxa" w:w="108"/>
              <w:bottom w:type="dxa" w:w="0"/>
              <w:right w:type="dxa" w:w="108"/>
            </w:tcMar>
            <w:vAlign w:val="bottom"/>
          </w:tcPr>
          <w:p>
            <w:pPr>
              <w:pStyle w:val="style0"/>
              <w:jc w:val="center"/>
            </w:pPr>
            <w:r>
              <w:rPr>
                <w:sz w:val="20"/>
                <w:szCs w:val="20"/>
              </w:rPr>
              <w:t>247.68</w:t>
            </w:r>
          </w:p>
        </w:tc>
      </w:tr>
      <w:tr>
        <w:trPr>
          <w:trHeight w:hRule="atLeast" w:val="255"/>
          <w:cantSplit w:val="false"/>
        </w:trPr>
        <w:tc>
          <w:tcPr>
            <w:tcW w:type="dxa" w:w="2118"/>
            <w:tcBorders/>
            <w:shd w:fill="FFFFFF" w:val="clear"/>
            <w:tcMar>
              <w:top w:type="dxa" w:w="0"/>
              <w:left w:type="dxa" w:w="108"/>
              <w:bottom w:type="dxa" w:w="0"/>
              <w:right w:type="dxa" w:w="108"/>
            </w:tcMar>
            <w:vAlign w:val="bottom"/>
          </w:tcPr>
          <w:p>
            <w:pPr>
              <w:pStyle w:val="style0"/>
            </w:pPr>
            <w:r>
              <w:rPr>
                <w:sz w:val="20"/>
                <w:szCs w:val="20"/>
              </w:rPr>
              <w:t>PDO</w:t>
            </w:r>
          </w:p>
        </w:tc>
        <w:tc>
          <w:tcPr>
            <w:tcW w:type="dxa" w:w="416"/>
            <w:tcBorders/>
            <w:shd w:fill="FFFFFF" w:val="clear"/>
            <w:tcMar>
              <w:top w:type="dxa" w:w="0"/>
              <w:left w:type="dxa" w:w="108"/>
              <w:bottom w:type="dxa" w:w="0"/>
              <w:right w:type="dxa" w:w="108"/>
            </w:tcMar>
            <w:vAlign w:val="bottom"/>
          </w:tcPr>
          <w:p>
            <w:pPr>
              <w:pStyle w:val="style0"/>
              <w:jc w:val="center"/>
            </w:pPr>
            <w:r>
              <w:rPr>
                <w:sz w:val="20"/>
                <w:szCs w:val="20"/>
              </w:rPr>
              <w:t>17</w:t>
            </w:r>
          </w:p>
        </w:tc>
        <w:tc>
          <w:tcPr>
            <w:tcW w:type="dxa" w:w="960"/>
            <w:tcBorders/>
            <w:shd w:fill="FFFFFF" w:val="clear"/>
            <w:tcMar>
              <w:top w:type="dxa" w:w="0"/>
              <w:left w:type="dxa" w:w="108"/>
              <w:bottom w:type="dxa" w:w="0"/>
              <w:right w:type="dxa" w:w="108"/>
            </w:tcMar>
            <w:vAlign w:val="bottom"/>
          </w:tcPr>
          <w:p>
            <w:pPr>
              <w:pStyle w:val="style0"/>
              <w:jc w:val="center"/>
            </w:pPr>
            <w:r>
              <w:rPr>
                <w:sz w:val="20"/>
                <w:szCs w:val="20"/>
              </w:rPr>
              <w:t>4281.04</w:t>
            </w:r>
          </w:p>
        </w:tc>
        <w:tc>
          <w:tcPr>
            <w:tcW w:type="dxa" w:w="1048"/>
            <w:tcBorders/>
            <w:shd w:fill="FFFFFF" w:val="clear"/>
            <w:tcMar>
              <w:top w:type="dxa" w:w="0"/>
              <w:left w:type="dxa" w:w="108"/>
              <w:bottom w:type="dxa" w:w="0"/>
              <w:right w:type="dxa" w:w="108"/>
            </w:tcMar>
            <w:vAlign w:val="bottom"/>
          </w:tcPr>
          <w:p>
            <w:pPr>
              <w:pStyle w:val="style0"/>
              <w:jc w:val="center"/>
            </w:pPr>
            <w:r>
              <w:rPr>
                <w:sz w:val="20"/>
                <w:szCs w:val="20"/>
              </w:rPr>
              <w:t>14.11</w:t>
            </w:r>
          </w:p>
        </w:tc>
        <w:tc>
          <w:tcPr>
            <w:tcW w:type="dxa" w:w="874"/>
            <w:tcBorders/>
            <w:shd w:fill="FFFFFF" w:val="clear"/>
            <w:tcMar>
              <w:top w:type="dxa" w:w="0"/>
              <w:left w:type="dxa" w:w="108"/>
              <w:bottom w:type="dxa" w:w="0"/>
              <w:right w:type="dxa" w:w="108"/>
            </w:tcMar>
            <w:vAlign w:val="bottom"/>
          </w:tcPr>
          <w:p>
            <w:pPr>
              <w:pStyle w:val="style0"/>
              <w:jc w:val="center"/>
            </w:pPr>
            <w:r>
              <w:rPr>
                <w:sz w:val="20"/>
                <w:szCs w:val="20"/>
              </w:rPr>
              <w:t>0</w:t>
            </w:r>
          </w:p>
        </w:tc>
        <w:tc>
          <w:tcPr>
            <w:tcW w:type="dxa" w:w="1151"/>
            <w:tcBorders/>
            <w:shd w:fill="FFFFFF" w:val="clear"/>
            <w:tcMar>
              <w:top w:type="dxa" w:w="0"/>
              <w:left w:type="dxa" w:w="108"/>
              <w:bottom w:type="dxa" w:w="0"/>
              <w:right w:type="dxa" w:w="108"/>
            </w:tcMar>
            <w:vAlign w:val="bottom"/>
          </w:tcPr>
          <w:p>
            <w:pPr>
              <w:pStyle w:val="style0"/>
              <w:jc w:val="center"/>
            </w:pPr>
            <w:r>
              <w:rPr>
                <w:sz w:val="20"/>
                <w:szCs w:val="20"/>
              </w:rPr>
              <w:t>250.75</w:t>
            </w:r>
          </w:p>
        </w:tc>
      </w:tr>
      <w:tr>
        <w:trPr>
          <w:trHeight w:hRule="atLeast" w:val="285"/>
          <w:cantSplit w:val="false"/>
        </w:trPr>
        <w:tc>
          <w:tcPr>
            <w:tcW w:type="dxa" w:w="2118"/>
            <w:tcBorders/>
            <w:shd w:fill="FFFFFF" w:val="clear"/>
            <w:tcMar>
              <w:top w:type="dxa" w:w="0"/>
              <w:left w:type="dxa" w:w="108"/>
              <w:bottom w:type="dxa" w:w="0"/>
              <w:right w:type="dxa" w:w="108"/>
            </w:tcMar>
            <w:vAlign w:val="bottom"/>
          </w:tcPr>
          <w:p>
            <w:pPr>
              <w:pStyle w:val="style0"/>
            </w:pPr>
            <w:r>
              <w:rPr>
                <w:sz w:val="20"/>
                <w:szCs w:val="20"/>
              </w:rPr>
              <w:t>SEX * PDO</w:t>
            </w:r>
            <w:r>
              <w:rPr>
                <w:sz w:val="20"/>
                <w:szCs w:val="20"/>
                <w:vertAlign w:val="subscript"/>
              </w:rPr>
              <w:t>lag</w:t>
            </w:r>
          </w:p>
        </w:tc>
        <w:tc>
          <w:tcPr>
            <w:tcW w:type="dxa" w:w="416"/>
            <w:tcBorders/>
            <w:shd w:fill="FFFFFF" w:val="clear"/>
            <w:tcMar>
              <w:top w:type="dxa" w:w="0"/>
              <w:left w:type="dxa" w:w="108"/>
              <w:bottom w:type="dxa" w:w="0"/>
              <w:right w:type="dxa" w:w="108"/>
            </w:tcMar>
            <w:vAlign w:val="bottom"/>
          </w:tcPr>
          <w:p>
            <w:pPr>
              <w:pStyle w:val="style0"/>
              <w:jc w:val="center"/>
            </w:pPr>
            <w:r>
              <w:rPr>
                <w:sz w:val="20"/>
                <w:szCs w:val="20"/>
              </w:rPr>
              <w:t>19</w:t>
            </w:r>
          </w:p>
        </w:tc>
        <w:tc>
          <w:tcPr>
            <w:tcW w:type="dxa" w:w="960"/>
            <w:tcBorders/>
            <w:shd w:fill="FFFFFF" w:val="clear"/>
            <w:tcMar>
              <w:top w:type="dxa" w:w="0"/>
              <w:left w:type="dxa" w:w="108"/>
              <w:bottom w:type="dxa" w:w="0"/>
              <w:right w:type="dxa" w:w="108"/>
            </w:tcMar>
            <w:vAlign w:val="bottom"/>
          </w:tcPr>
          <w:p>
            <w:pPr>
              <w:pStyle w:val="style0"/>
              <w:jc w:val="center"/>
            </w:pPr>
            <w:r>
              <w:rPr>
                <w:sz w:val="20"/>
                <w:szCs w:val="20"/>
              </w:rPr>
              <w:t>4281.29</w:t>
            </w:r>
          </w:p>
        </w:tc>
        <w:tc>
          <w:tcPr>
            <w:tcW w:type="dxa" w:w="1048"/>
            <w:tcBorders/>
            <w:shd w:fill="FFFFFF" w:val="clear"/>
            <w:tcMar>
              <w:top w:type="dxa" w:w="0"/>
              <w:left w:type="dxa" w:w="108"/>
              <w:bottom w:type="dxa" w:w="0"/>
              <w:right w:type="dxa" w:w="108"/>
            </w:tcMar>
            <w:vAlign w:val="bottom"/>
          </w:tcPr>
          <w:p>
            <w:pPr>
              <w:pStyle w:val="style0"/>
              <w:jc w:val="center"/>
            </w:pPr>
            <w:r>
              <w:rPr>
                <w:sz w:val="20"/>
                <w:szCs w:val="20"/>
              </w:rPr>
              <w:t>14.36</w:t>
            </w:r>
          </w:p>
        </w:tc>
        <w:tc>
          <w:tcPr>
            <w:tcW w:type="dxa" w:w="874"/>
            <w:tcBorders/>
            <w:shd w:fill="FFFFFF" w:val="clear"/>
            <w:tcMar>
              <w:top w:type="dxa" w:w="0"/>
              <w:left w:type="dxa" w:w="108"/>
              <w:bottom w:type="dxa" w:w="0"/>
              <w:right w:type="dxa" w:w="108"/>
            </w:tcMar>
            <w:vAlign w:val="bottom"/>
          </w:tcPr>
          <w:p>
            <w:pPr>
              <w:pStyle w:val="style0"/>
              <w:jc w:val="center"/>
            </w:pPr>
            <w:r>
              <w:rPr>
                <w:sz w:val="20"/>
                <w:szCs w:val="20"/>
              </w:rPr>
              <w:t>0</w:t>
            </w:r>
          </w:p>
        </w:tc>
        <w:tc>
          <w:tcPr>
            <w:tcW w:type="dxa" w:w="1151"/>
            <w:tcBorders/>
            <w:shd w:fill="FFFFFF" w:val="clear"/>
            <w:tcMar>
              <w:top w:type="dxa" w:w="0"/>
              <w:left w:type="dxa" w:w="108"/>
              <w:bottom w:type="dxa" w:w="0"/>
              <w:right w:type="dxa" w:w="108"/>
            </w:tcMar>
            <w:vAlign w:val="bottom"/>
          </w:tcPr>
          <w:p>
            <w:pPr>
              <w:pStyle w:val="style0"/>
              <w:jc w:val="center"/>
            </w:pPr>
            <w:r>
              <w:rPr>
                <w:sz w:val="20"/>
                <w:szCs w:val="20"/>
              </w:rPr>
              <w:t>246.82</w:t>
            </w:r>
          </w:p>
        </w:tc>
      </w:tr>
      <w:tr>
        <w:trPr>
          <w:trHeight w:hRule="atLeast" w:val="255"/>
          <w:cantSplit w:val="false"/>
        </w:trPr>
        <w:tc>
          <w:tcPr>
            <w:tcW w:type="dxa" w:w="2118"/>
            <w:tcBorders/>
            <w:shd w:fill="FFFFFF" w:val="clear"/>
            <w:tcMar>
              <w:top w:type="dxa" w:w="0"/>
              <w:left w:type="dxa" w:w="108"/>
              <w:bottom w:type="dxa" w:w="0"/>
              <w:right w:type="dxa" w:w="108"/>
            </w:tcMar>
            <w:vAlign w:val="bottom"/>
          </w:tcPr>
          <w:p>
            <w:pPr>
              <w:pStyle w:val="style0"/>
            </w:pPr>
            <w:r>
              <w:rPr>
                <w:sz w:val="20"/>
                <w:szCs w:val="20"/>
              </w:rPr>
              <w:t>1</w:t>
            </w:r>
          </w:p>
        </w:tc>
        <w:tc>
          <w:tcPr>
            <w:tcW w:type="dxa" w:w="416"/>
            <w:tcBorders/>
            <w:shd w:fill="FFFFFF" w:val="clear"/>
            <w:tcMar>
              <w:top w:type="dxa" w:w="0"/>
              <w:left w:type="dxa" w:w="108"/>
              <w:bottom w:type="dxa" w:w="0"/>
              <w:right w:type="dxa" w:w="108"/>
            </w:tcMar>
            <w:vAlign w:val="bottom"/>
          </w:tcPr>
          <w:p>
            <w:pPr>
              <w:pStyle w:val="style0"/>
              <w:jc w:val="center"/>
            </w:pPr>
            <w:r>
              <w:rPr>
                <w:sz w:val="20"/>
                <w:szCs w:val="20"/>
              </w:rPr>
              <w:t>16</w:t>
            </w:r>
          </w:p>
        </w:tc>
        <w:tc>
          <w:tcPr>
            <w:tcW w:type="dxa" w:w="960"/>
            <w:tcBorders/>
            <w:shd w:fill="FFFFFF" w:val="clear"/>
            <w:tcMar>
              <w:top w:type="dxa" w:w="0"/>
              <w:left w:type="dxa" w:w="108"/>
              <w:bottom w:type="dxa" w:w="0"/>
              <w:right w:type="dxa" w:w="108"/>
            </w:tcMar>
            <w:vAlign w:val="bottom"/>
          </w:tcPr>
          <w:p>
            <w:pPr>
              <w:pStyle w:val="style0"/>
              <w:jc w:val="center"/>
            </w:pPr>
            <w:r>
              <w:rPr>
                <w:sz w:val="20"/>
                <w:szCs w:val="20"/>
              </w:rPr>
              <w:t>4282.21</w:t>
            </w:r>
          </w:p>
        </w:tc>
        <w:tc>
          <w:tcPr>
            <w:tcW w:type="dxa" w:w="1048"/>
            <w:tcBorders/>
            <w:shd w:fill="FFFFFF" w:val="clear"/>
            <w:tcMar>
              <w:top w:type="dxa" w:w="0"/>
              <w:left w:type="dxa" w:w="108"/>
              <w:bottom w:type="dxa" w:w="0"/>
              <w:right w:type="dxa" w:w="108"/>
            </w:tcMar>
            <w:vAlign w:val="bottom"/>
          </w:tcPr>
          <w:p>
            <w:pPr>
              <w:pStyle w:val="style0"/>
              <w:jc w:val="center"/>
            </w:pPr>
            <w:r>
              <w:rPr>
                <w:sz w:val="20"/>
                <w:szCs w:val="20"/>
              </w:rPr>
              <w:t>15.28</w:t>
            </w:r>
          </w:p>
        </w:tc>
        <w:tc>
          <w:tcPr>
            <w:tcW w:type="dxa" w:w="874"/>
            <w:tcBorders/>
            <w:shd w:fill="FFFFFF" w:val="clear"/>
            <w:tcMar>
              <w:top w:type="dxa" w:w="0"/>
              <w:left w:type="dxa" w:w="108"/>
              <w:bottom w:type="dxa" w:w="0"/>
              <w:right w:type="dxa" w:w="108"/>
            </w:tcMar>
            <w:vAlign w:val="bottom"/>
          </w:tcPr>
          <w:p>
            <w:pPr>
              <w:pStyle w:val="style0"/>
              <w:jc w:val="center"/>
            </w:pPr>
            <w:r>
              <w:rPr>
                <w:sz w:val="20"/>
                <w:szCs w:val="20"/>
              </w:rPr>
              <w:t>0</w:t>
            </w:r>
          </w:p>
        </w:tc>
        <w:tc>
          <w:tcPr>
            <w:tcW w:type="dxa" w:w="1151"/>
            <w:tcBorders/>
            <w:shd w:fill="FFFFFF" w:val="clear"/>
            <w:tcMar>
              <w:top w:type="dxa" w:w="0"/>
              <w:left w:type="dxa" w:w="108"/>
              <w:bottom w:type="dxa" w:w="0"/>
              <w:right w:type="dxa" w:w="108"/>
            </w:tcMar>
            <w:vAlign w:val="bottom"/>
          </w:tcPr>
          <w:p>
            <w:pPr>
              <w:pStyle w:val="style0"/>
              <w:jc w:val="center"/>
            </w:pPr>
            <w:r>
              <w:rPr>
                <w:sz w:val="20"/>
                <w:szCs w:val="20"/>
              </w:rPr>
              <w:t>253.99</w:t>
            </w:r>
          </w:p>
        </w:tc>
      </w:tr>
      <w:tr>
        <w:trPr>
          <w:trHeight w:hRule="atLeast" w:val="255"/>
          <w:cantSplit w:val="false"/>
        </w:trPr>
        <w:tc>
          <w:tcPr>
            <w:tcW w:type="dxa" w:w="2118"/>
            <w:tcBorders>
              <w:bottom w:color="00000A" w:space="0" w:sz="4" w:val="single"/>
            </w:tcBorders>
            <w:shd w:fill="FFFFFF" w:val="clear"/>
            <w:tcMar>
              <w:top w:type="dxa" w:w="0"/>
              <w:left w:type="dxa" w:w="108"/>
              <w:bottom w:type="dxa" w:w="0"/>
              <w:right w:type="dxa" w:w="108"/>
            </w:tcMar>
            <w:vAlign w:val="bottom"/>
          </w:tcPr>
          <w:p>
            <w:pPr>
              <w:pStyle w:val="style0"/>
            </w:pPr>
            <w:r>
              <w:rPr>
                <w:sz w:val="20"/>
                <w:szCs w:val="20"/>
              </w:rPr>
              <w:t>SEX</w:t>
            </w:r>
          </w:p>
        </w:tc>
        <w:tc>
          <w:tcPr>
            <w:tcW w:type="dxa" w:w="416"/>
            <w:tcBorders>
              <w:bottom w:color="00000A" w:space="0" w:sz="4" w:val="single"/>
            </w:tcBorders>
            <w:shd w:fill="FFFFFF" w:val="clear"/>
            <w:tcMar>
              <w:top w:type="dxa" w:w="0"/>
              <w:left w:type="dxa" w:w="108"/>
              <w:bottom w:type="dxa" w:w="0"/>
              <w:right w:type="dxa" w:w="108"/>
            </w:tcMar>
            <w:vAlign w:val="bottom"/>
          </w:tcPr>
          <w:p>
            <w:pPr>
              <w:pStyle w:val="style0"/>
              <w:jc w:val="center"/>
            </w:pPr>
            <w:r>
              <w:rPr>
                <w:sz w:val="20"/>
                <w:szCs w:val="20"/>
              </w:rPr>
              <w:t>17</w:t>
            </w:r>
          </w:p>
        </w:tc>
        <w:tc>
          <w:tcPr>
            <w:tcW w:type="dxa" w:w="960"/>
            <w:tcBorders>
              <w:bottom w:color="00000A" w:space="0" w:sz="4" w:val="single"/>
            </w:tcBorders>
            <w:shd w:fill="FFFFFF" w:val="clear"/>
            <w:tcMar>
              <w:top w:type="dxa" w:w="0"/>
              <w:left w:type="dxa" w:w="108"/>
              <w:bottom w:type="dxa" w:w="0"/>
              <w:right w:type="dxa" w:w="108"/>
            </w:tcMar>
            <w:vAlign w:val="bottom"/>
          </w:tcPr>
          <w:p>
            <w:pPr>
              <w:pStyle w:val="style0"/>
              <w:jc w:val="center"/>
            </w:pPr>
            <w:r>
              <w:rPr>
                <w:sz w:val="20"/>
                <w:szCs w:val="20"/>
              </w:rPr>
              <w:t>4283.7</w:t>
            </w:r>
          </w:p>
        </w:tc>
        <w:tc>
          <w:tcPr>
            <w:tcW w:type="dxa" w:w="1048"/>
            <w:tcBorders>
              <w:bottom w:color="00000A" w:space="0" w:sz="4" w:val="single"/>
            </w:tcBorders>
            <w:shd w:fill="FFFFFF" w:val="clear"/>
            <w:tcMar>
              <w:top w:type="dxa" w:w="0"/>
              <w:left w:type="dxa" w:w="108"/>
              <w:bottom w:type="dxa" w:w="0"/>
              <w:right w:type="dxa" w:w="108"/>
            </w:tcMar>
            <w:vAlign w:val="bottom"/>
          </w:tcPr>
          <w:p>
            <w:pPr>
              <w:pStyle w:val="style0"/>
              <w:jc w:val="center"/>
            </w:pPr>
            <w:r>
              <w:rPr>
                <w:sz w:val="20"/>
                <w:szCs w:val="20"/>
              </w:rPr>
              <w:t>16.77</w:t>
            </w:r>
          </w:p>
        </w:tc>
        <w:tc>
          <w:tcPr>
            <w:tcW w:type="dxa" w:w="874"/>
            <w:tcBorders>
              <w:bottom w:color="00000A" w:space="0" w:sz="4" w:val="single"/>
            </w:tcBorders>
            <w:shd w:fill="FFFFFF" w:val="clear"/>
            <w:tcMar>
              <w:top w:type="dxa" w:w="0"/>
              <w:left w:type="dxa" w:w="108"/>
              <w:bottom w:type="dxa" w:w="0"/>
              <w:right w:type="dxa" w:w="108"/>
            </w:tcMar>
            <w:vAlign w:val="bottom"/>
          </w:tcPr>
          <w:p>
            <w:pPr>
              <w:pStyle w:val="style0"/>
              <w:jc w:val="center"/>
            </w:pPr>
            <w:r>
              <w:rPr>
                <w:sz w:val="20"/>
                <w:szCs w:val="20"/>
              </w:rPr>
              <w:t>0</w:t>
            </w:r>
          </w:p>
        </w:tc>
        <w:tc>
          <w:tcPr>
            <w:tcW w:type="dxa" w:w="1151"/>
            <w:tcBorders>
              <w:bottom w:color="00000A" w:space="0" w:sz="4" w:val="single"/>
            </w:tcBorders>
            <w:shd w:fill="FFFFFF" w:val="clear"/>
            <w:tcMar>
              <w:top w:type="dxa" w:w="0"/>
              <w:left w:type="dxa" w:w="108"/>
              <w:bottom w:type="dxa" w:w="0"/>
              <w:right w:type="dxa" w:w="108"/>
            </w:tcMar>
            <w:vAlign w:val="bottom"/>
          </w:tcPr>
          <w:p>
            <w:pPr>
              <w:pStyle w:val="style0"/>
              <w:jc w:val="center"/>
            </w:pPr>
            <w:r>
              <w:rPr>
                <w:sz w:val="20"/>
                <w:szCs w:val="20"/>
              </w:rPr>
              <w:t>253.4</w:t>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spacing w:line="480" w:lineRule="auto"/>
      </w:pPr>
      <w:r>
        <w:rPr/>
      </w:r>
    </w:p>
    <w:p>
      <w:pPr>
        <w:pStyle w:val="style0"/>
        <w:spacing w:line="480" w:lineRule="auto"/>
      </w:pPr>
      <w:r>
        <w:rPr/>
      </w:r>
    </w:p>
    <w:p>
      <w:pPr>
        <w:pStyle w:val="style0"/>
      </w:pPr>
      <w:r>
        <w:rPr/>
      </w:r>
    </w:p>
    <w:p>
      <w:pPr>
        <w:pStyle w:val="style0"/>
      </w:pPr>
      <w:r>
        <w:rPr/>
        <w:t>Figure 4-1. Projection matrices and corresponding life cycle diagrams for age-structured matrix models of hoary marmot and collared pika population dynamics. Hoary marmots were modeled using four age classes (0, 1, 2, and A), and collared pikas were modeled using 2 classes (J and A). P</w:t>
      </w:r>
      <w:r>
        <w:rPr>
          <w:rFonts w:ascii="Times" w:hAnsi="Times"/>
          <w:vertAlign w:val="subscript"/>
        </w:rPr>
        <w:t>i</w:t>
      </w:r>
      <w:r>
        <w:rPr/>
        <w:t>, M</w:t>
      </w:r>
      <w:r>
        <w:rPr>
          <w:rFonts w:ascii="Times" w:hAnsi="Times"/>
          <w:vertAlign w:val="subscript"/>
        </w:rPr>
        <w:t>i</w:t>
      </w:r>
      <w:r>
        <w:rPr/>
        <w:t>, Ψ</w:t>
      </w:r>
      <w:r>
        <w:rPr>
          <w:rFonts w:ascii="Times" w:hAnsi="Times"/>
          <w:vertAlign w:val="subscript"/>
        </w:rPr>
        <w:t>i</w:t>
      </w:r>
      <w:r>
        <w:rPr/>
        <w:t>, and F</w:t>
      </w:r>
      <w:r>
        <w:rPr>
          <w:rFonts w:ascii="Times" w:hAnsi="Times"/>
          <w:vertAlign w:val="subscript"/>
        </w:rPr>
        <w:t>i</w:t>
      </w:r>
      <w:r>
        <w:rPr/>
        <w:t xml:space="preserve"> terms represent age-specific survival, fecundity, breeding probability, and fertility for each of i age-classes.</w:t>
      </w:r>
    </w:p>
    <w:p>
      <w:pPr>
        <w:pStyle w:val="style0"/>
      </w:pPr>
      <w:r>
        <w:rPr/>
      </w:r>
    </w:p>
    <w:p>
      <w:pPr>
        <w:pStyle w:val="style0"/>
      </w:pPr>
      <w:r>
        <w:rPr/>
        <w:drawing>
          <wp:inline distB="0" distL="0" distR="0" distT="0">
            <wp:extent cx="4733290" cy="36664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4733290" cy="3666490"/>
                    </a:xfrm>
                    <a:prstGeom prst="rect">
                      <a:avLst/>
                    </a:prstGeom>
                    <a:noFill/>
                    <a:ln w="9525">
                      <a:noFill/>
                      <a:miter lim="800000"/>
                      <a:headEnd/>
                      <a:tailEnd/>
                    </a:ln>
                  </pic:spPr>
                </pic:pic>
              </a:graphicData>
            </a:graphic>
          </wp:inline>
        </w:drawing>
      </w:r>
      <w:r>
        <w:rPr>
          <w:rFonts w:ascii="Arial" w:cs="Arial" w:hAnsi="Arial"/>
          <w:color w:val="000000"/>
          <w:sz w:val="18"/>
          <w:szCs w:val="18"/>
        </w:rPr>
        <w:t>2</w:t>
      </w:r>
    </w:p>
    <w:p>
      <w:pPr>
        <w:pStyle w:val="style0"/>
      </w:pPr>
      <w:r>
        <w:rPr>
          <w:rFonts w:ascii="Arial" w:cs="Arial" w:hAnsi="Arial"/>
          <w:color w:val="000000"/>
          <w:sz w:val="18"/>
          <w:szCs w:val="18"/>
        </w:rPr>
      </w:r>
    </w:p>
    <w:p>
      <w:pPr>
        <w:pStyle w:val="style0"/>
      </w:pPr>
      <w:r>
        <w:rPr/>
      </w:r>
    </w:p>
    <w:p>
      <w:pPr>
        <w:pStyle w:val="style0"/>
      </w:pPr>
      <w:r>
        <w:rPr/>
        <w:drawing>
          <wp:inline distB="0" distL="0" distR="0" distT="0">
            <wp:extent cx="4838700" cy="64674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4838700" cy="6467475"/>
                    </a:xfrm>
                    <a:prstGeom prst="rect">
                      <a:avLst/>
                    </a:prstGeom>
                    <a:noFill/>
                    <a:ln w="9525">
                      <a:noFill/>
                      <a:miter lim="800000"/>
                      <a:headEnd/>
                      <a:tailEnd/>
                    </a:ln>
                  </pic:spPr>
                </pic:pic>
              </a:graphicData>
            </a:graphic>
          </wp:inline>
        </w:drawing>
      </w:r>
    </w:p>
    <w:p>
      <w:pPr>
        <w:pStyle w:val="style0"/>
      </w:pPr>
      <w:r>
        <w:rPr/>
      </w:r>
    </w:p>
    <w:p>
      <w:pPr>
        <w:pStyle w:val="style0"/>
      </w:pPr>
      <w:r>
        <w:rPr/>
        <w:t>Figure 4-2. Projected population growth rate (λ</w:t>
      </w:r>
      <w:r>
        <w:rPr>
          <w:rFonts w:ascii="Times" w:hAnsi="Times"/>
          <w:vertAlign w:val="subscript"/>
        </w:rPr>
        <w:t>asym</w:t>
      </w:r>
      <w:r>
        <w:rPr/>
        <w:t>) and realized population growth rate (λ</w:t>
      </w:r>
      <w:r>
        <w:rPr>
          <w:rFonts w:ascii="Times" w:hAnsi="Times"/>
          <w:vertAlign w:val="subscript"/>
        </w:rPr>
        <w:t>real</w:t>
      </w:r>
      <w:r>
        <w:rPr/>
        <w:t xml:space="preserve"> ) for hoary marmot and collared pika populations in the Ruby Range, Yukon, from 1999-2004 and 2007-2009. λ</w:t>
      </w:r>
      <w:r>
        <w:rPr>
          <w:rFonts w:ascii="Times" w:hAnsi="Times"/>
          <w:vertAlign w:val="subscript"/>
        </w:rPr>
        <w:t>asym</w:t>
      </w:r>
      <w:r>
        <w:rPr>
          <w:rFonts w:ascii="Times" w:hAnsi="Times"/>
        </w:rPr>
        <w:t xml:space="preserve"> values were derived from Leslie matrices, while </w:t>
      </w:r>
      <w:r>
        <w:rPr/>
        <w:t>λ</w:t>
      </w:r>
      <w:r>
        <w:rPr>
          <w:rFonts w:ascii="Times" w:hAnsi="Times"/>
          <w:vertAlign w:val="subscript"/>
        </w:rPr>
        <w:t>real</w:t>
      </w:r>
      <w:r>
        <w:rPr>
          <w:rFonts w:ascii="Times" w:hAnsi="Times"/>
        </w:rPr>
        <w:t xml:space="preserve"> was estimated using reverse-time mark-recapture models. Error bars represent 1 standard error. </w:t>
      </w:r>
      <w:r>
        <w:rPr/>
        <w:t>λ</w:t>
      </w:r>
      <w:r>
        <w:rPr>
          <w:rFonts w:ascii="Times" w:hAnsi="Times"/>
          <w:vertAlign w:val="subscript"/>
        </w:rPr>
        <w:t>asym</w:t>
      </w:r>
      <w:r>
        <w:rPr>
          <w:rFonts w:ascii="Times" w:hAnsi="Times"/>
        </w:rPr>
        <w:t xml:space="preserve"> standard errors were boostrapped, while </w:t>
      </w:r>
      <w:r>
        <w:rPr/>
        <w:t>λ</w:t>
      </w:r>
      <w:r>
        <w:rPr>
          <w:rFonts w:ascii="Times" w:hAnsi="Times"/>
          <w:vertAlign w:val="subscript"/>
        </w:rPr>
        <w:t>real</w:t>
      </w:r>
      <w:r>
        <w:rPr>
          <w:rFonts w:ascii="Times" w:hAnsi="Times"/>
        </w:rPr>
        <w:t xml:space="preserve"> standard errors were estimated using maximum-likelihood.</w:t>
      </w:r>
    </w:p>
    <w:p>
      <w:pPr>
        <w:pStyle w:val="style0"/>
      </w:pPr>
      <w:r>
        <w:rPr>
          <w:rFonts w:ascii="Times" w:hAnsi="Times"/>
        </w:rPr>
        <w:t xml:space="preserve"> </w:t>
      </w:r>
      <w:r>
        <w:rPr/>
        <w:drawing>
          <wp:inline distB="0" distL="0" distR="0" distT="0">
            <wp:extent cx="5029200" cy="66960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5029200" cy="6696075"/>
                    </a:xfrm>
                    <a:prstGeom prst="rect">
                      <a:avLst/>
                    </a:prstGeom>
                    <a:noFill/>
                    <a:ln w="9525">
                      <a:noFill/>
                      <a:miter lim="800000"/>
                      <a:headEnd/>
                      <a:tailEnd/>
                    </a:ln>
                  </pic:spPr>
                </pic:pic>
              </a:graphicData>
            </a:graphic>
          </wp:inline>
        </w:drawing>
      </w:r>
    </w:p>
    <w:p>
      <w:pPr>
        <w:pStyle w:val="style0"/>
      </w:pPr>
      <w:r>
        <w:rPr/>
      </w:r>
    </w:p>
    <w:p>
      <w:pPr>
        <w:pStyle w:val="style0"/>
      </w:pPr>
      <w:r>
        <w:rPr/>
        <w:t>Figure 4-3. Comparison of the realized population growth rate (λ</w:t>
      </w:r>
      <w:r>
        <w:rPr>
          <w:rFonts w:ascii="Times" w:hAnsi="Times"/>
          <w:vertAlign w:val="subscript"/>
        </w:rPr>
        <w:t>real</w:t>
      </w:r>
      <w:r>
        <w:rPr/>
        <w:t>) for all ages and for the adult age-class only, based on mark-recapture studies of collared pikas and hoary marmots in the Ruby Range, Yukon. Collared pika data are from 1999 through 2009, and hoary marmot data are from 1999 to 2004 and from 2007-2009. λ</w:t>
      </w:r>
      <w:r>
        <w:rPr>
          <w:rFonts w:ascii="Times" w:hAnsi="Times"/>
          <w:vertAlign w:val="subscript"/>
        </w:rPr>
        <w:t>real</w:t>
      </w:r>
      <w:r>
        <w:rPr>
          <w:rFonts w:ascii="Times" w:hAnsi="Times"/>
        </w:rPr>
        <w:t xml:space="preserve"> values were estimate using reverse-time mark-recapture models. Error bars represent 1 standard error.</w:t>
      </w:r>
    </w:p>
    <w:p>
      <w:pPr>
        <w:sectPr>
          <w:footerReference r:id="rId11" w:type="default"/>
          <w:type w:val="nextPage"/>
          <w:pgSz w:h="15840" w:w="12240"/>
          <w:pgMar w:bottom="1999" w:footer="1440" w:gutter="0" w:header="0" w:left="2160" w:right="2160" w:top="1440"/>
          <w:pgNumType w:fmt="decimal"/>
          <w:formProt w:val="false"/>
          <w:textDirection w:val="lrTb"/>
          <w:docGrid w:charSpace="0" w:linePitch="360" w:type="default"/>
        </w:sectPr>
        <w:pStyle w:val="style0"/>
      </w:pPr>
      <w:r>
        <w:rPr/>
      </w:r>
    </w:p>
    <w:p>
      <w:pPr>
        <w:pStyle w:val="style0"/>
      </w:pPr>
      <w:r>
        <w:rPr/>
        <w:drawing>
          <wp:inline distB="0" distL="0" distR="0" distT="0">
            <wp:extent cx="5019675" cy="58769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5019675" cy="5876925"/>
                    </a:xfrm>
                    <a:prstGeom prst="rect">
                      <a:avLst/>
                    </a:prstGeom>
                    <a:noFill/>
                    <a:ln w="9525">
                      <a:noFill/>
                      <a:miter lim="800000"/>
                      <a:headEnd/>
                      <a:tailEnd/>
                    </a:ln>
                  </pic:spPr>
                </pic:pic>
              </a:graphicData>
            </a:graphic>
          </wp:inline>
        </w:drawing>
      </w:r>
    </w:p>
    <w:p>
      <w:pPr>
        <w:pStyle w:val="style0"/>
      </w:pPr>
      <w:r>
        <w:rPr>
          <w:rFonts w:ascii="Times" w:hAnsi="Times"/>
        </w:rPr>
        <w:t xml:space="preserve">Figure 4-4. Results from Life Table Response Experiments based on long-term mark-recapture studies of hoary marmots and collared pikas in the Ruby Range, Yukon. The hoary marmot LTRE was based on population data from 1999-2004 and 2007-2009. The collared pika LTRE was based on data from 1998-2009. Each cluster of bars represents the proportional contributions made by age-specific demographic parameters to variation in projected population growth </w:t>
      </w:r>
      <w:r>
        <w:rPr/>
        <w:t>(λ</w:t>
      </w:r>
      <w:r>
        <w:rPr>
          <w:rFonts w:ascii="Times" w:hAnsi="Times"/>
          <w:vertAlign w:val="subscript"/>
        </w:rPr>
        <w:t>asym</w:t>
      </w:r>
      <w:r>
        <w:rPr/>
        <w:t xml:space="preserve">) </w:t>
      </w:r>
      <w:r>
        <w:rPr>
          <w:rFonts w:ascii="Times" w:hAnsi="Times"/>
        </w:rPr>
        <w:t>during a specific overwinter interval. Contributions are plotted against the left y-axis. The hoary marmot models included six parameters (Juvenile survival = P</w:t>
      </w:r>
      <w:r>
        <w:rPr>
          <w:rFonts w:ascii="Times" w:hAnsi="Times"/>
          <w:vertAlign w:val="subscript"/>
        </w:rPr>
        <w:t>0</w:t>
      </w:r>
      <w:r>
        <w:rPr>
          <w:rFonts w:ascii="Times" w:hAnsi="Times"/>
        </w:rPr>
        <w:t>, yearling survival = P</w:t>
      </w:r>
      <w:r>
        <w:rPr>
          <w:rFonts w:ascii="Times" w:hAnsi="Times"/>
          <w:vertAlign w:val="subscript"/>
        </w:rPr>
        <w:t>1</w:t>
      </w:r>
      <w:r>
        <w:rPr>
          <w:rFonts w:ascii="Times" w:hAnsi="Times"/>
        </w:rPr>
        <w:t>, two-year-old survival = P</w:t>
      </w:r>
      <w:r>
        <w:rPr>
          <w:rFonts w:ascii="Times" w:hAnsi="Times"/>
          <w:vertAlign w:val="subscript"/>
        </w:rPr>
        <w:t>2</w:t>
      </w:r>
      <w:r>
        <w:rPr>
          <w:rFonts w:ascii="Times" w:hAnsi="Times"/>
        </w:rPr>
        <w:t>, adult survival = P</w:t>
      </w:r>
      <w:r>
        <w:rPr>
          <w:rFonts w:ascii="Times" w:hAnsi="Times"/>
          <w:vertAlign w:val="subscript"/>
        </w:rPr>
        <w:t>A</w:t>
      </w:r>
      <w:r>
        <w:rPr>
          <w:rFonts w:ascii="Times" w:hAnsi="Times"/>
        </w:rPr>
        <w:t>, two-year-old fertility = F</w:t>
      </w:r>
      <w:r>
        <w:rPr>
          <w:rFonts w:ascii="Times" w:hAnsi="Times"/>
          <w:vertAlign w:val="subscript"/>
        </w:rPr>
        <w:t>2</w:t>
      </w:r>
      <w:r>
        <w:rPr>
          <w:rFonts w:ascii="Times" w:hAnsi="Times"/>
        </w:rPr>
        <w:t>, and adult fertility = F</w:t>
      </w:r>
      <w:r>
        <w:rPr>
          <w:rFonts w:ascii="Times" w:hAnsi="Times"/>
          <w:vertAlign w:val="subscript"/>
        </w:rPr>
        <w:t>A</w:t>
      </w:r>
      <w:r>
        <w:rPr>
          <w:rFonts w:ascii="Times" w:hAnsi="Times"/>
        </w:rPr>
        <w:t>). The collared pika models included four parameters (Juvenile survival = P</w:t>
      </w:r>
      <w:r>
        <w:rPr>
          <w:rFonts w:ascii="Times" w:hAnsi="Times"/>
          <w:vertAlign w:val="subscript"/>
        </w:rPr>
        <w:t>J</w:t>
      </w:r>
      <w:r>
        <w:rPr>
          <w:rFonts w:ascii="Times" w:hAnsi="Times"/>
        </w:rPr>
        <w:t>, adult survival = P</w:t>
      </w:r>
      <w:r>
        <w:rPr>
          <w:rFonts w:ascii="Times" w:hAnsi="Times"/>
          <w:vertAlign w:val="subscript"/>
        </w:rPr>
        <w:t>A</w:t>
      </w:r>
      <w:r>
        <w:rPr>
          <w:rFonts w:ascii="Times" w:hAnsi="Times"/>
        </w:rPr>
        <w:t>, juvenile fertility = F</w:t>
      </w:r>
      <w:r>
        <w:rPr>
          <w:rFonts w:ascii="Times" w:hAnsi="Times"/>
          <w:vertAlign w:val="subscript"/>
        </w:rPr>
        <w:t>J</w:t>
      </w:r>
      <w:r>
        <w:rPr>
          <w:rFonts w:ascii="Times" w:hAnsi="Times"/>
        </w:rPr>
        <w:t xml:space="preserve"> and adult fertility = F</w:t>
      </w:r>
      <w:r>
        <w:rPr>
          <w:rFonts w:ascii="Times" w:hAnsi="Times"/>
          <w:vertAlign w:val="subscript"/>
        </w:rPr>
        <w:t>A</w:t>
      </w:r>
      <w:r>
        <w:rPr>
          <w:rFonts w:ascii="Times" w:hAnsi="Times"/>
        </w:rPr>
        <w:t xml:space="preserve"> The straight line shows the projected population growth rate (</w:t>
      </w:r>
      <w:r>
        <w:rPr/>
        <w:t>λ</w:t>
      </w:r>
      <w:r>
        <w:rPr>
          <w:rFonts w:ascii="Times" w:hAnsi="Times"/>
          <w:vertAlign w:val="subscript"/>
        </w:rPr>
        <w:t>asym</w:t>
      </w:r>
      <w:r>
        <w:rPr>
          <w:rFonts w:ascii="Times" w:hAnsi="Times"/>
        </w:rPr>
        <w:t>) for each interval, which is plotted against the right y-axis.</w:t>
      </w:r>
    </w:p>
    <w:p>
      <w:pPr>
        <w:pStyle w:val="style0"/>
      </w:pPr>
      <w:r>
        <w:rPr/>
        <w:drawing>
          <wp:inline distB="0" distL="0" distR="0" distT="0">
            <wp:extent cx="5019040" cy="58762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5019040" cy="5876290"/>
                    </a:xfrm>
                    <a:prstGeom prst="rect">
                      <a:avLst/>
                    </a:prstGeom>
                    <a:noFill/>
                    <a:ln w="9525">
                      <a:noFill/>
                      <a:miter lim="800000"/>
                      <a:headEnd/>
                      <a:tailEnd/>
                    </a:ln>
                  </pic:spPr>
                </pic:pic>
              </a:graphicData>
            </a:graphic>
          </wp:inline>
        </w:drawing>
      </w:r>
      <w:r>
        <w:rPr/>
        <w:drawing>
          <wp:inline distB="0" distL="0" distR="0" distT="0">
            <wp:extent cx="433070" cy="6477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433070" cy="647700"/>
                    </a:xfrm>
                    <a:prstGeom prst="rect">
                      <a:avLst/>
                    </a:prstGeom>
                    <a:noFill/>
                    <a:ln w="9525">
                      <a:noFill/>
                      <a:miter lim="800000"/>
                      <a:headEnd/>
                      <a:tailEnd/>
                    </a:ln>
                  </pic:spPr>
                </pic:pic>
              </a:graphicData>
            </a:graphic>
          </wp:inline>
        </w:drawing>
      </w:r>
    </w:p>
    <w:p>
      <w:pPr>
        <w:pStyle w:val="style0"/>
      </w:pPr>
      <w:r>
        <w:rPr/>
      </w:r>
    </w:p>
    <w:p>
      <w:pPr>
        <w:pStyle w:val="style0"/>
      </w:pPr>
      <w:r>
        <w:rPr>
          <w:rFonts w:ascii="Times" w:hAnsi="Times"/>
        </w:rPr>
        <w:t xml:space="preserve">Figure 4-5. Proportional contributions of demographic parameters (Adult survival = AA, juvenile survival = AJ, apparent immigration = Imm, and reproductive parameters (breeding probability &amp; fecundity) = Rep) to the realized population growth rate </w:t>
      </w:r>
      <w:r>
        <w:rPr/>
        <w:t>(λ</w:t>
      </w:r>
      <w:r>
        <w:rPr>
          <w:rFonts w:ascii="Times" w:hAnsi="Times"/>
          <w:vertAlign w:val="subscript"/>
        </w:rPr>
        <w:t>real</w:t>
      </w:r>
      <w:r>
        <w:rPr/>
        <w:t>) of the adult age class, in hoary marmot and collared pika populations from the Ruby Range, Yukon. The height of each bar (plotted against the left y-axis) represents the proportional effect of a unit change in that parameter on λ</w:t>
      </w:r>
      <w:r>
        <w:rPr>
          <w:rFonts w:ascii="Times" w:hAnsi="Times"/>
          <w:vertAlign w:val="subscript"/>
        </w:rPr>
        <w:t>real</w:t>
      </w:r>
      <w:r>
        <w:rPr/>
        <w:t>. Contributions were estimated using reverse-time modeling and methods described in Nichols et al. (2000). The solid line represents λ</w:t>
      </w:r>
      <w:r>
        <w:rPr>
          <w:rFonts w:ascii="Times" w:hAnsi="Times"/>
          <w:vertAlign w:val="subscript"/>
        </w:rPr>
        <w:t>real</w:t>
      </w:r>
      <w:r>
        <w:rPr/>
        <w:t xml:space="preserve"> (for all age-classes combined), which is plotted against the right y-axis.</w:t>
      </w:r>
    </w:p>
    <w:p>
      <w:pPr>
        <w:pStyle w:val="style0"/>
      </w:pPr>
      <w:r>
        <w:rPr/>
      </w:r>
    </w:p>
    <w:p>
      <w:pPr>
        <w:pStyle w:val="style0"/>
      </w:pPr>
      <w:r>
        <w:rPr/>
        <w:drawing>
          <wp:inline distB="0" distL="0" distR="0" distT="0">
            <wp:extent cx="3924300" cy="62865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3924300" cy="6286500"/>
                    </a:xfrm>
                    <a:prstGeom prst="rect">
                      <a:avLst/>
                    </a:prstGeom>
                    <a:noFill/>
                    <a:ln w="9525">
                      <a:noFill/>
                      <a:miter lim="800000"/>
                      <a:headEnd/>
                      <a:tailEnd/>
                    </a:ln>
                  </pic:spPr>
                </pic:pic>
              </a:graphicData>
            </a:graphic>
          </wp:inline>
        </w:drawing>
      </w:r>
    </w:p>
    <w:p>
      <w:pPr>
        <w:pStyle w:val="style0"/>
      </w:pPr>
      <w:r>
        <w:rPr/>
      </w:r>
    </w:p>
    <w:p>
      <w:pPr>
        <w:pStyle w:val="style0"/>
      </w:pPr>
      <w:r>
        <w:rPr/>
        <w:t>Figure 4-6. Relationships between survival parameters and the mean winter Pacific Decadal Oscillation (PDO) for hoary marmots and collared pikas in the Ruby Range, Yukon. The top panel shows winter PDO from the most recent winter plotted against the probability of juvenile hoary marmot overwinter survival. The bottom panel shows winter PDO lagged by one year plotted against adult female collared pika survival. Hoary marmot juvenile survival estimates are based on data collected between 1999 and 2004, and between 2007 and 2009. Collared pika estimates are based on data from 1998 to 2009. The solid line in the bottom panel represents the significant positive linear relationship between lagged winter PDO and (R</w:t>
      </w:r>
      <w:r>
        <w:rPr>
          <w:rFonts w:ascii="Times" w:hAnsi="Times"/>
          <w:vertAlign w:val="superscript"/>
        </w:rPr>
        <w:t xml:space="preserve">2 </w:t>
      </w:r>
      <w:r>
        <w:rPr>
          <w:rFonts w:ascii="Times" w:hAnsi="Times"/>
        </w:rPr>
        <w:t>= 0.37, p = 0.02).</w:t>
      </w:r>
    </w:p>
    <w:p>
      <w:pPr>
        <w:pStyle w:val="style2"/>
        <w:numPr>
          <w:ilvl w:val="1"/>
          <w:numId w:val="1"/>
        </w:numPr>
      </w:pPr>
      <w:bookmarkStart w:id="21" w:name="_Toc262208843"/>
      <w:bookmarkEnd w:id="21"/>
      <w:r>
        <w:rPr>
          <w:rFonts w:ascii="Times New Roman" w:hAnsi="Times New Roman"/>
        </w:rPr>
        <w:t>Literature Cited</w:t>
      </w:r>
    </w:p>
    <w:p>
      <w:pPr>
        <w:pStyle w:val="style0"/>
        <w:widowControl w:val="false"/>
      </w:pPr>
      <w:r>
        <w:rPr/>
      </w:r>
    </w:p>
    <w:p>
      <w:pPr>
        <w:pStyle w:val="style0"/>
        <w:widowControl w:val="false"/>
        <w:ind w:hanging="720" w:left="720" w:right="0"/>
      </w:pPr>
      <w:r>
        <w:rPr/>
        <w:t>Ainley DG (2002) The Adélie penguin: bellwether of climate change. Columbia University Press, New York.</w:t>
      </w:r>
    </w:p>
    <w:p>
      <w:pPr>
        <w:pStyle w:val="style0"/>
        <w:widowControl w:val="false"/>
        <w:ind w:hanging="720" w:left="720" w:right="0"/>
      </w:pPr>
      <w:r>
        <w:rPr/>
      </w:r>
    </w:p>
    <w:p>
      <w:pPr>
        <w:pStyle w:val="style0"/>
        <w:widowControl w:val="false"/>
        <w:ind w:hanging="720" w:left="720" w:right="0"/>
      </w:pPr>
      <w:r>
        <w:rPr/>
        <w:t>Barash DP (1973) Habitat utilization in three species of subalpine mammals. Journal of Mammalogy 54:247-250.</w:t>
      </w:r>
    </w:p>
    <w:p>
      <w:pPr>
        <w:pStyle w:val="style0"/>
        <w:widowControl w:val="false"/>
        <w:ind w:hanging="720" w:left="720" w:right="0"/>
      </w:pPr>
      <w:r>
        <w:rPr/>
      </w:r>
    </w:p>
    <w:p>
      <w:pPr>
        <w:pStyle w:val="style0"/>
        <w:widowControl w:val="false"/>
        <w:ind w:hanging="720" w:left="720" w:right="0"/>
      </w:pPr>
      <w:r>
        <w:rPr/>
        <w:t xml:space="preserve">Barash DP (1976) Pre-hibernation behavior of free-living hoary marmots, </w:t>
      </w:r>
      <w:r>
        <w:rPr>
          <w:i/>
        </w:rPr>
        <w:t>Marmota caligata</w:t>
      </w:r>
      <w:r>
        <w:rPr/>
        <w:t>. Journal of Mammalogy 57:182-185.</w:t>
      </w:r>
    </w:p>
    <w:p>
      <w:pPr>
        <w:pStyle w:val="style0"/>
        <w:widowControl w:val="false"/>
        <w:ind w:hanging="720" w:left="720" w:right="0"/>
      </w:pPr>
      <w:r>
        <w:rPr/>
      </w:r>
    </w:p>
    <w:p>
      <w:pPr>
        <w:pStyle w:val="style0"/>
        <w:widowControl w:val="false"/>
        <w:ind w:hanging="720" w:left="720" w:right="0"/>
      </w:pPr>
      <w:r>
        <w:rPr/>
        <w:t>Barash D (1989) Marmots: social behavior and ecology. Stanford University Press, Stanford.</w:t>
      </w:r>
    </w:p>
    <w:p>
      <w:pPr>
        <w:pStyle w:val="style0"/>
        <w:widowControl w:val="false"/>
        <w:ind w:hanging="720" w:left="720" w:right="0"/>
      </w:pPr>
      <w:r>
        <w:rPr/>
      </w:r>
    </w:p>
    <w:p>
      <w:pPr>
        <w:pStyle w:val="style0"/>
        <w:widowControl w:val="false"/>
        <w:ind w:hanging="720" w:left="720" w:right="0"/>
      </w:pPr>
      <w:r>
        <w:rPr/>
        <w:t>Bears H, Martin K, White GC (2009) Breeding in high-elevation habitat results in shift to slower life-history strategy within a single species. Journal of Animal Ecology 78:365-375.</w:t>
      </w:r>
    </w:p>
    <w:p>
      <w:pPr>
        <w:pStyle w:val="style0"/>
        <w:widowControl w:val="false"/>
        <w:ind w:hanging="720" w:left="720" w:right="0"/>
      </w:pPr>
      <w:r>
        <w:rPr/>
      </w:r>
    </w:p>
    <w:p>
      <w:pPr>
        <w:pStyle w:val="style0"/>
        <w:widowControl w:val="false"/>
        <w:ind w:hanging="720" w:left="720" w:right="0"/>
      </w:pPr>
      <w:r>
        <w:rPr/>
        <w:t>Beever EA, Brussard PF, Berger J (2003) Patterns of apparent extirpation among isolated populations of pikas (</w:t>
      </w:r>
      <w:r>
        <w:rPr>
          <w:i/>
        </w:rPr>
        <w:t>Ochotona princeps</w:t>
      </w:r>
      <w:r>
        <w:rPr/>
        <w:t>) in the Great Basin. Journal of Mammalogy:37-54.</w:t>
      </w:r>
    </w:p>
    <w:p>
      <w:pPr>
        <w:pStyle w:val="style0"/>
        <w:widowControl w:val="false"/>
        <w:ind w:hanging="720" w:left="720" w:right="0"/>
      </w:pPr>
      <w:r>
        <w:rPr/>
      </w:r>
    </w:p>
    <w:p>
      <w:pPr>
        <w:pStyle w:val="style0"/>
        <w:widowControl w:val="false"/>
        <w:ind w:hanging="720" w:left="720" w:right="0"/>
      </w:pPr>
      <w:r>
        <w:rPr/>
        <w:t>Beever EA, Ray C, Mote PW, Wilkening JL (2010) Testing alternative models of climate-mediated extirpations. Ecological Applications 20:164-178.</w:t>
      </w:r>
    </w:p>
    <w:p>
      <w:pPr>
        <w:pStyle w:val="style0"/>
        <w:widowControl w:val="false"/>
        <w:ind w:hanging="720" w:left="720" w:right="0"/>
      </w:pPr>
      <w:r>
        <w:rPr/>
      </w:r>
    </w:p>
    <w:p>
      <w:pPr>
        <w:pStyle w:val="style0"/>
        <w:widowControl w:val="false"/>
        <w:ind w:hanging="720" w:left="720" w:right="0"/>
      </w:pPr>
      <w:r>
        <w:rPr/>
        <w:t>Caswell H (2001) Matrix population models. Sinauer Associates Sunderland, MA, USA.</w:t>
      </w:r>
    </w:p>
    <w:p>
      <w:pPr>
        <w:pStyle w:val="style0"/>
        <w:widowControl w:val="false"/>
        <w:ind w:hanging="720" w:left="720" w:right="0"/>
      </w:pPr>
      <w:r>
        <w:rPr/>
      </w:r>
    </w:p>
    <w:p>
      <w:pPr>
        <w:pStyle w:val="style0"/>
        <w:widowControl w:val="false"/>
        <w:ind w:hanging="720" w:left="720" w:right="0"/>
      </w:pPr>
      <w:r>
        <w:rPr/>
        <w:t>Caswell H (2008) Prospective and retrospective perturbation analyses: their roles in conservation biology. Ecology 81:619-627.</w:t>
      </w:r>
    </w:p>
    <w:p>
      <w:pPr>
        <w:pStyle w:val="style0"/>
        <w:widowControl w:val="false"/>
        <w:ind w:hanging="720" w:left="720" w:right="0"/>
      </w:pPr>
      <w:r>
        <w:rPr/>
      </w:r>
    </w:p>
    <w:p>
      <w:pPr>
        <w:pStyle w:val="style0"/>
        <w:widowControl w:val="false"/>
        <w:ind w:hanging="720" w:left="720" w:right="0"/>
      </w:pPr>
      <w:r>
        <w:rPr/>
        <w:t>Caswell H (2010) Life table response experiment analysis of the stochastic growth rate. Journal of Ecology 98:324-333.</w:t>
      </w:r>
    </w:p>
    <w:p>
      <w:pPr>
        <w:pStyle w:val="style0"/>
        <w:widowControl w:val="false"/>
        <w:ind w:hanging="720" w:left="720" w:right="0"/>
      </w:pPr>
      <w:r>
        <w:rPr/>
      </w:r>
    </w:p>
    <w:p>
      <w:pPr>
        <w:pStyle w:val="style0"/>
        <w:widowControl w:val="false"/>
        <w:tabs>
          <w:tab w:leader="none" w:pos="1280" w:val="left"/>
          <w:tab w:leader="none" w:pos="1840" w:val="left"/>
          <w:tab w:leader="none" w:pos="2400" w:val="left"/>
          <w:tab w:leader="none" w:pos="2960" w:val="left"/>
          <w:tab w:leader="none" w:pos="3520" w:val="left"/>
          <w:tab w:leader="none" w:pos="4080" w:val="left"/>
          <w:tab w:leader="none" w:pos="4640" w:val="left"/>
          <w:tab w:leader="none" w:pos="5200" w:val="left"/>
          <w:tab w:leader="none" w:pos="5760" w:val="left"/>
          <w:tab w:leader="none" w:pos="6320" w:val="left"/>
          <w:tab w:leader="none" w:pos="6880" w:val="left"/>
          <w:tab w:leader="none" w:pos="7440" w:val="left"/>
        </w:tabs>
        <w:ind w:hanging="720" w:left="720" w:right="0"/>
      </w:pPr>
      <w:r>
        <w:rPr>
          <w:bCs/>
        </w:rPr>
        <w:t>Clinchy M</w:t>
      </w:r>
      <w:r>
        <w:rPr/>
        <w:t xml:space="preserve">, Haydon DT, Smith AT (2002)  Pattern does not equal process: what does patch occupancy really tell us about metapopulation dynamics?  </w:t>
      </w:r>
      <w:r>
        <w:rPr>
          <w:iCs/>
        </w:rPr>
        <w:t xml:space="preserve">The American Naturalist </w:t>
      </w:r>
      <w:r>
        <w:rPr/>
        <w:t>159:351-362.</w:t>
      </w:r>
    </w:p>
    <w:p>
      <w:pPr>
        <w:pStyle w:val="style0"/>
        <w:widowControl w:val="false"/>
        <w:ind w:hanging="720" w:left="720" w:right="0"/>
      </w:pPr>
      <w:r>
        <w:rPr/>
      </w:r>
    </w:p>
    <w:p>
      <w:pPr>
        <w:pStyle w:val="style0"/>
        <w:widowControl w:val="false"/>
        <w:ind w:hanging="720" w:left="720" w:right="0"/>
      </w:pPr>
      <w:r>
        <w:rPr/>
        <w:t>Cooch E, Rockwell RF, Brault S (2001) Retrospective analysis of demographic responses to environmental change: a lesser snow goose example. Ecological Monographs 71:377-400.</w:t>
      </w:r>
    </w:p>
    <w:p>
      <w:pPr>
        <w:pStyle w:val="style0"/>
        <w:widowControl w:val="false"/>
        <w:ind w:hanging="720" w:left="720" w:right="0"/>
      </w:pPr>
      <w:r>
        <w:rPr/>
      </w:r>
    </w:p>
    <w:p>
      <w:pPr>
        <w:pStyle w:val="style0"/>
        <w:widowControl w:val="false"/>
        <w:ind w:hanging="720" w:left="720" w:right="0"/>
      </w:pPr>
      <w:r>
        <w:rPr/>
        <w:t>Danby RK, Hik DS (2007) Variability, contingency and rapid change in recent subarctic alpine tree line dynamics Journal of Ecology 95:352-363.</w:t>
      </w:r>
    </w:p>
    <w:p>
      <w:pPr>
        <w:pStyle w:val="style0"/>
        <w:widowControl w:val="false"/>
        <w:ind w:hanging="720" w:left="720" w:right="0"/>
      </w:pPr>
      <w:r>
        <w:rPr/>
      </w:r>
    </w:p>
    <w:p>
      <w:pPr>
        <w:pStyle w:val="style0"/>
        <w:widowControl w:val="false"/>
        <w:ind w:hanging="720" w:left="720" w:right="0"/>
      </w:pPr>
      <w:r>
        <w:rPr/>
        <w:t>Davison R, Jacquemyn H, Adriaens D, Honnay O, de Kroon H, Tuljapurkar S (2010) Demographic effects of extreme weather events on a short-lived calcareous grassland species: stochastic life table response experiments. Journal of Ecology 98:255-267.</w:t>
      </w:r>
    </w:p>
    <w:p>
      <w:pPr>
        <w:pStyle w:val="style0"/>
        <w:widowControl w:val="false"/>
        <w:ind w:hanging="720" w:left="720" w:right="0"/>
      </w:pPr>
      <w:r>
        <w:rPr/>
      </w:r>
    </w:p>
    <w:p>
      <w:pPr>
        <w:pStyle w:val="style0"/>
        <w:widowControl w:val="false"/>
        <w:ind w:hanging="720" w:left="720" w:right="0"/>
      </w:pPr>
      <w:r>
        <w:rPr/>
        <w:t>Dobson FS, Oli MK (2001) The demographic basis of population regulation in columbian ground squirrels. The American Naturalist 158:236-247.</w:t>
      </w:r>
    </w:p>
    <w:p>
      <w:pPr>
        <w:pStyle w:val="style0"/>
        <w:widowControl w:val="false"/>
        <w:ind w:hanging="720" w:left="720" w:right="0"/>
      </w:pPr>
      <w:r>
        <w:rPr/>
      </w:r>
    </w:p>
    <w:p>
      <w:pPr>
        <w:pStyle w:val="style0"/>
        <w:widowControl w:val="false"/>
        <w:ind w:hanging="720" w:left="720" w:right="0"/>
      </w:pPr>
      <w:r>
        <w:rPr/>
        <w:t>Floyd CH, Van Vuren DH, May B (2005) Marmots on Great Basin mountaintops: Using genetics to test a biogeographic paradigm. Ecology 86:2145-2153.</w:t>
      </w:r>
    </w:p>
    <w:p>
      <w:pPr>
        <w:pStyle w:val="style0"/>
        <w:widowControl w:val="false"/>
        <w:ind w:hanging="720" w:left="720" w:right="0"/>
      </w:pPr>
      <w:r>
        <w:rPr/>
      </w:r>
    </w:p>
    <w:p>
      <w:pPr>
        <w:pStyle w:val="style0"/>
        <w:widowControl w:val="false"/>
        <w:ind w:hanging="720" w:left="720" w:right="0"/>
      </w:pPr>
      <w:r>
        <w:rPr/>
        <w:t>Franken RJ, Hik DS (2004) Influence of habitat quality, patch size and connectivity on colonization and extinction dynamics of collared pikas Ochotona collaris. Journal of Animal Ecology 73:889-896.</w:t>
      </w:r>
    </w:p>
    <w:p>
      <w:pPr>
        <w:pStyle w:val="style0"/>
        <w:widowControl w:val="false"/>
        <w:ind w:hanging="720" w:left="720" w:right="0"/>
      </w:pPr>
      <w:r>
        <w:rPr/>
      </w:r>
    </w:p>
    <w:p>
      <w:pPr>
        <w:pStyle w:val="style0"/>
        <w:widowControl w:val="false"/>
        <w:ind w:hanging="720" w:left="720" w:right="0"/>
      </w:pPr>
      <w:r>
        <w:rPr/>
        <w:t>Gillis EA, Hik DS, Boonstra R, Karels TJ, Krebs CJ (2005) Being high is better: effects of elevation and habitat on arctic ground squirrel demography. Oikos 108:231-240.</w:t>
      </w:r>
    </w:p>
    <w:p>
      <w:pPr>
        <w:pStyle w:val="style0"/>
        <w:widowControl w:val="false"/>
        <w:ind w:hanging="720" w:left="720" w:right="0"/>
      </w:pPr>
      <w:r>
        <w:rPr/>
      </w:r>
    </w:p>
    <w:p>
      <w:pPr>
        <w:pStyle w:val="style0"/>
        <w:widowControl w:val="false"/>
        <w:ind w:hanging="720" w:left="720" w:right="0"/>
      </w:pPr>
      <w:r>
        <w:rPr/>
        <w:t>Hegel TM, Mysterud A, Ergon T, Loe LE, Huettmann F, Stenseth NC (2009) Seasonal effects of Pacific-based climate on recruitment in a predator-limited large herbivore. Journal of Animal Ecology 79:471-482.</w:t>
      </w:r>
    </w:p>
    <w:p>
      <w:pPr>
        <w:pStyle w:val="style0"/>
        <w:widowControl w:val="false"/>
        <w:ind w:hanging="720" w:left="720" w:right="0"/>
      </w:pPr>
      <w:r>
        <w:rPr/>
      </w:r>
    </w:p>
    <w:p>
      <w:pPr>
        <w:pStyle w:val="style0"/>
        <w:widowControl w:val="false"/>
        <w:ind w:hanging="720" w:left="720" w:right="0"/>
      </w:pPr>
      <w:r>
        <w:rPr/>
        <w:t>Holmes WG (1984) Predation risk and foraging behavior of the hoary marmot in Alaska. Behavioral Ecology and Sociobiology 15:293-301.</w:t>
      </w:r>
    </w:p>
    <w:p>
      <w:pPr>
        <w:pStyle w:val="style0"/>
        <w:widowControl w:val="false"/>
        <w:ind w:hanging="720" w:left="720" w:right="0"/>
      </w:pPr>
      <w:r>
        <w:rPr/>
      </w:r>
    </w:p>
    <w:p>
      <w:pPr>
        <w:pStyle w:val="style0"/>
        <w:widowControl w:val="false"/>
        <w:ind w:hanging="720" w:left="720" w:right="0"/>
      </w:pPr>
      <w:r>
        <w:rPr/>
        <w:t>Karels TJ, Koppel L, Hik DS (2004) Fecal pellet counts as a technique for monitoring an alpine-dwelling social rodent, the hoary marmot (</w:t>
      </w:r>
      <w:r>
        <w:rPr>
          <w:i/>
        </w:rPr>
        <w:t>Marmota caligata</w:t>
      </w:r>
      <w:r>
        <w:rPr/>
        <w:t>). Arctic, Antarctic, and Alpine Research 36:490-494.</w:t>
      </w:r>
    </w:p>
    <w:p>
      <w:pPr>
        <w:pStyle w:val="style0"/>
        <w:widowControl w:val="false"/>
        <w:ind w:hanging="720" w:left="720" w:right="0"/>
      </w:pPr>
      <w:r>
        <w:rPr/>
      </w:r>
    </w:p>
    <w:p>
      <w:pPr>
        <w:pStyle w:val="style0"/>
        <w:widowControl w:val="false"/>
        <w:ind w:hanging="720" w:left="720" w:right="0"/>
      </w:pPr>
      <w:r>
        <w:rPr/>
        <w:t>Kendall WL, Pollock KH (1992) The robust design in capture–recapture studies: a review and evaluation by Monte Carlo simulation. Wildlife Populations:31–43.</w:t>
      </w:r>
    </w:p>
    <w:p>
      <w:pPr>
        <w:pStyle w:val="style0"/>
        <w:widowControl w:val="false"/>
        <w:ind w:hanging="720" w:left="720" w:right="0"/>
      </w:pPr>
      <w:r>
        <w:rPr/>
      </w:r>
    </w:p>
    <w:p>
      <w:pPr>
        <w:pStyle w:val="style0"/>
        <w:widowControl w:val="false"/>
        <w:ind w:hanging="720" w:left="720" w:right="0"/>
      </w:pPr>
      <w:r>
        <w:rPr/>
        <w:t>Keyfitz N, Caswell H (2005) Applied mathematical demography. Springer Verlag.</w:t>
      </w:r>
    </w:p>
    <w:p>
      <w:pPr>
        <w:pStyle w:val="style0"/>
        <w:widowControl w:val="false"/>
        <w:ind w:hanging="720" w:left="720" w:right="0"/>
      </w:pPr>
      <w:r>
        <w:rPr/>
      </w:r>
    </w:p>
    <w:p>
      <w:pPr>
        <w:pStyle w:val="style0"/>
        <w:widowControl w:val="false"/>
        <w:ind w:hanging="720" w:left="720" w:right="0"/>
      </w:pPr>
      <w:r>
        <w:rPr/>
        <w:t>Laake J, Rexstad E (2007) RMark—an alternative approach to building linear models. Appendix C in Cooch, E. and G. White, editors. Program MARK: a gentle introduction http://www. phidot.org/software/mark/docs/book.</w:t>
      </w:r>
    </w:p>
    <w:p>
      <w:pPr>
        <w:pStyle w:val="style0"/>
        <w:widowControl w:val="false"/>
        <w:ind w:hanging="720" w:left="720" w:right="0"/>
      </w:pPr>
      <w:r>
        <w:rPr/>
      </w:r>
    </w:p>
    <w:p>
      <w:pPr>
        <w:pStyle w:val="style0"/>
        <w:widowControl w:val="false"/>
        <w:ind w:hanging="720" w:left="720" w:right="0"/>
      </w:pPr>
      <w:r>
        <w:rPr/>
        <w:t>Lebreton J, Burnham KP, Clobert J, Anderson DR (1992) Modeling survival and testing biological hypotheses using marked animals: A unified approach with case studies. Ecological Monographs 62:67.  MORE?</w:t>
      </w:r>
    </w:p>
    <w:p>
      <w:pPr>
        <w:pStyle w:val="style0"/>
        <w:widowControl w:val="false"/>
        <w:ind w:hanging="720" w:left="720" w:right="0"/>
      </w:pPr>
      <w:r>
        <w:rPr/>
      </w:r>
    </w:p>
    <w:p>
      <w:pPr>
        <w:pStyle w:val="style0"/>
        <w:widowControl w:val="false"/>
        <w:ind w:hanging="720" w:left="720" w:right="0"/>
      </w:pPr>
      <w:r>
        <w:rPr/>
        <w:t>Lima M, Stenseth NC, Leirs H, Jaksic FM (2003) Population dynamics of small mammals in semi-arid regions: a comparative study of demographic variability in two rodent species. Proceedings of the Royal Society B:1997-2007.</w:t>
      </w:r>
    </w:p>
    <w:p>
      <w:pPr>
        <w:pStyle w:val="style0"/>
        <w:widowControl w:val="false"/>
        <w:ind w:hanging="720" w:left="720" w:right="0"/>
      </w:pPr>
      <w:r>
        <w:rPr/>
      </w:r>
    </w:p>
    <w:p>
      <w:pPr>
        <w:pStyle w:val="style0"/>
        <w:widowControl w:val="false"/>
        <w:ind w:hanging="720" w:left="720" w:right="0"/>
      </w:pPr>
      <w:r>
        <w:rPr/>
        <w:t>Mantua NJ, Hare SR, Zhang Y, Wallace JM, Francis RC (1997) A Pacific Interdecadal Climate Oscillation with Impacts on Salmon Production. Bulletin of the American Meteorological Society 78:1069-1079.</w:t>
      </w:r>
    </w:p>
    <w:p>
      <w:pPr>
        <w:pStyle w:val="style0"/>
        <w:widowControl w:val="false"/>
        <w:ind w:hanging="720" w:left="720" w:right="0"/>
      </w:pPr>
      <w:r>
        <w:rPr/>
      </w:r>
    </w:p>
    <w:p>
      <w:pPr>
        <w:pStyle w:val="style0"/>
        <w:widowControl w:val="false"/>
        <w:ind w:hanging="720" w:left="720" w:right="0"/>
      </w:pPr>
      <w:r>
        <w:rPr/>
        <w:t>Moilanen A, Hanski I, Smith AT (1998) Long-term dynamics in a metapopulation of the American pika. The American Naturalist 152:530-542.</w:t>
      </w:r>
    </w:p>
    <w:p>
      <w:pPr>
        <w:pStyle w:val="style0"/>
        <w:widowControl w:val="false"/>
        <w:ind w:hanging="720" w:left="720" w:right="0"/>
      </w:pPr>
      <w:r>
        <w:rPr/>
      </w:r>
    </w:p>
    <w:p>
      <w:pPr>
        <w:pStyle w:val="style0"/>
        <w:widowControl w:val="false"/>
        <w:ind w:hanging="720" w:left="720" w:right="0"/>
      </w:pPr>
      <w:r>
        <w:rPr/>
        <w:t>Moore GWK, Holdsworth G, Alverson K (2002) Climate change in the North Pacific region over the past three centuries. Nature 420:401-403.</w:t>
      </w:r>
    </w:p>
    <w:p>
      <w:pPr>
        <w:pStyle w:val="style0"/>
        <w:widowControl w:val="false"/>
        <w:ind w:hanging="720" w:left="720" w:right="0"/>
      </w:pPr>
      <w:r>
        <w:rPr/>
      </w:r>
    </w:p>
    <w:p>
      <w:pPr>
        <w:pStyle w:val="style0"/>
        <w:widowControl w:val="false"/>
        <w:ind w:hanging="720" w:left="720" w:right="0"/>
      </w:pPr>
      <w:r>
        <w:rPr/>
        <w:t xml:space="preserve">Morrison S, Barton L, Caputa P, Hik DS (2004) Forage selection by collared pikas, </w:t>
      </w:r>
      <w:r>
        <w:rPr>
          <w:i/>
        </w:rPr>
        <w:t>Ochotona collaris</w:t>
      </w:r>
      <w:r>
        <w:rPr/>
        <w:t>, under varying degrees of predation risk. Canadian Journal of Zoology 82:533-540.</w:t>
      </w:r>
    </w:p>
    <w:p>
      <w:pPr>
        <w:pStyle w:val="style0"/>
        <w:widowControl w:val="false"/>
        <w:ind w:hanging="720" w:left="720" w:right="0"/>
      </w:pPr>
      <w:r>
        <w:rPr/>
      </w:r>
    </w:p>
    <w:p>
      <w:pPr>
        <w:pStyle w:val="style0"/>
        <w:widowControl w:val="false"/>
        <w:ind w:hanging="720" w:left="720" w:right="0"/>
      </w:pPr>
      <w:r>
        <w:rPr/>
        <w:t xml:space="preserve">Morrison SF, Hik DS (2007) Demographic analysis of a declining pika </w:t>
      </w:r>
      <w:r>
        <w:rPr>
          <w:i/>
        </w:rPr>
        <w:t>Ochotona collaris</w:t>
      </w:r>
      <w:r>
        <w:rPr/>
        <w:t xml:space="preserve"> population: linking survival to broad-scale climate patterns via spring snowmelt patterns. Journal of Animal Ecology 76:899-907.</w:t>
      </w:r>
    </w:p>
    <w:p>
      <w:pPr>
        <w:pStyle w:val="style0"/>
        <w:widowControl w:val="false"/>
        <w:ind w:hanging="720" w:left="720" w:right="0"/>
      </w:pPr>
      <w:r>
        <w:rPr/>
      </w:r>
    </w:p>
    <w:p>
      <w:pPr>
        <w:pStyle w:val="style0"/>
        <w:widowControl w:val="false"/>
        <w:ind w:hanging="720" w:left="720" w:right="0"/>
      </w:pPr>
      <w:r>
        <w:rPr/>
        <w:t>Mysterud A, Stenseth NC, Yoccoz NG, Langvatn R, Steinheim G (2001) Nonlinear effects of large-scale climatic variability on wild and domestic herbivores. Nature 410:1096-1099.</w:t>
      </w:r>
    </w:p>
    <w:p>
      <w:pPr>
        <w:pStyle w:val="style0"/>
        <w:widowControl w:val="false"/>
        <w:ind w:hanging="720" w:left="720" w:right="0"/>
      </w:pPr>
      <w:r>
        <w:rPr/>
      </w:r>
    </w:p>
    <w:p>
      <w:pPr>
        <w:pStyle w:val="style0"/>
        <w:widowControl w:val="false"/>
        <w:ind w:hanging="720" w:left="720" w:right="0"/>
      </w:pPr>
      <w:r>
        <w:rPr/>
        <w:t>Nichols JD, Hines JE (2002) Approaches for the direct estimation of , and demographic contributions to , using capture-recapture data. Journal of Applied Statistics 29:539-568.</w:t>
      </w:r>
    </w:p>
    <w:p>
      <w:pPr>
        <w:pStyle w:val="style0"/>
        <w:widowControl w:val="false"/>
        <w:ind w:hanging="720" w:left="720" w:right="0"/>
      </w:pPr>
      <w:r>
        <w:rPr/>
      </w:r>
    </w:p>
    <w:p>
      <w:pPr>
        <w:pStyle w:val="style0"/>
        <w:widowControl w:val="false"/>
        <w:ind w:hanging="720" w:left="720" w:right="0"/>
      </w:pPr>
      <w:r>
        <w:rPr/>
        <w:t>Nichols JD, Hines JE, Lebreton JD, Pradel R (2000) Estimation of contributions to population growth: a reverse-time capture-recapture approach. Ecology 81:3362-3376.</w:t>
      </w:r>
    </w:p>
    <w:p>
      <w:pPr>
        <w:pStyle w:val="style0"/>
        <w:widowControl w:val="false"/>
        <w:ind w:hanging="720" w:left="720" w:right="0"/>
      </w:pPr>
      <w:r>
        <w:rPr/>
      </w:r>
    </w:p>
    <w:p>
      <w:pPr>
        <w:pStyle w:val="style0"/>
        <w:widowControl w:val="false"/>
        <w:ind w:hanging="720" w:left="720" w:right="0"/>
      </w:pPr>
      <w:r>
        <w:rPr/>
        <w:t>Oli MK, Armitage KB (2004) Yellow-bellied marmot population dynamics: demographic mechanisms of growth and decline. Ecology 85:2446-2455.</w:t>
      </w:r>
    </w:p>
    <w:p>
      <w:pPr>
        <w:pStyle w:val="style0"/>
        <w:widowControl w:val="false"/>
        <w:ind w:hanging="720" w:left="720" w:right="0"/>
      </w:pPr>
      <w:r>
        <w:rPr/>
      </w:r>
    </w:p>
    <w:p>
      <w:pPr>
        <w:pStyle w:val="style0"/>
        <w:widowControl w:val="false"/>
        <w:ind w:hanging="720" w:left="720" w:right="0"/>
      </w:pPr>
      <w:r>
        <w:rPr/>
        <w:t>Oli MK, Dobson FS (2003) The relative importance of life-history variables to population growth rate in mammals: Cole's prediction revisited. The American Naturalist 161:422-440.</w:t>
      </w:r>
    </w:p>
    <w:p>
      <w:pPr>
        <w:pStyle w:val="style0"/>
        <w:widowControl w:val="false"/>
        <w:ind w:hanging="720" w:left="720" w:right="0"/>
      </w:pPr>
      <w:r>
        <w:rPr/>
      </w:r>
    </w:p>
    <w:p>
      <w:pPr>
        <w:pStyle w:val="style0"/>
        <w:widowControl w:val="false"/>
        <w:ind w:hanging="720" w:left="720" w:right="0"/>
      </w:pPr>
      <w:r>
        <w:rPr/>
        <w:t>Ozgul A, Armitage KB, Blumstein DT, Oli MK (2007a) spatiotemporal variation in apparent survival probabilities: implications for population dynamics of yellow-bellied marmots. Ecology 87:1027-1037.</w:t>
      </w:r>
    </w:p>
    <w:p>
      <w:pPr>
        <w:pStyle w:val="style0"/>
        <w:widowControl w:val="false"/>
        <w:ind w:hanging="720" w:left="720" w:right="0"/>
      </w:pPr>
      <w:r>
        <w:rPr/>
      </w:r>
    </w:p>
    <w:p>
      <w:pPr>
        <w:pStyle w:val="style0"/>
        <w:widowControl w:val="false"/>
        <w:ind w:hanging="720" w:left="720" w:right="0"/>
      </w:pPr>
      <w:r>
        <w:rPr/>
        <w:t>Ozgul A, Oli M, Olson L, Blumstein D, Armitage K (2007b) Spatiotemporal variation in reproductive parameters of yellow-bellied marmots. Oecologia 154:95-106.</w:t>
      </w:r>
    </w:p>
    <w:p>
      <w:pPr>
        <w:pStyle w:val="style0"/>
        <w:widowControl w:val="false"/>
        <w:ind w:hanging="720" w:left="720" w:right="0"/>
      </w:pPr>
      <w:r>
        <w:rPr/>
      </w:r>
    </w:p>
    <w:p>
      <w:pPr>
        <w:pStyle w:val="style0"/>
        <w:widowControl w:val="false"/>
        <w:ind w:hanging="720" w:left="720" w:right="0"/>
      </w:pPr>
      <w:r>
        <w:rPr/>
        <w:t>Parmesan C, Yohe G (2003) A globally coherent fingerprint of climate change impacts across natural systems. Nature 421:37-42.</w:t>
      </w:r>
    </w:p>
    <w:p>
      <w:pPr>
        <w:pStyle w:val="style0"/>
        <w:widowControl w:val="false"/>
        <w:ind w:hanging="720" w:left="720" w:right="0"/>
      </w:pPr>
      <w:r>
        <w:rPr/>
      </w:r>
    </w:p>
    <w:p>
      <w:pPr>
        <w:pStyle w:val="style0"/>
        <w:widowControl w:val="false"/>
        <w:ind w:hanging="720" w:left="720" w:right="0"/>
      </w:pPr>
      <w:r>
        <w:rPr/>
        <w:t xml:space="preserve">Post, E., M.C. Forchhammer, S. Bret-Harte, T.V. Callaghan, T.R. Christensen, B. Elberling, T. Fox, O. Gilg, </w:t>
      </w:r>
      <w:r>
        <w:rPr>
          <w:bCs/>
        </w:rPr>
        <w:t>D.S. Hik</w:t>
      </w:r>
      <w:r>
        <w:rPr/>
        <w:t>, T.T. Hoye, R.A. Ims, E. Jeppesen, D.R. Klein, J. Madsen, A.D. McGuire, S. Rysgaard, D. Schindler, I. Stirling, M. Tamstorf, N.J.C. Tyler, R. van der Wal, J. Welker, P.J. Wookey, N.M. Schmidt &amp; P. Aastrup.  2009.  Ecological dynamics across the Arctic associated with recent climate change.  Science 325:1355-1358.</w:t>
      </w:r>
    </w:p>
    <w:p>
      <w:pPr>
        <w:pStyle w:val="style0"/>
        <w:widowControl w:val="false"/>
        <w:ind w:hanging="720" w:left="720" w:right="0"/>
      </w:pPr>
      <w:r>
        <w:rPr/>
      </w:r>
    </w:p>
    <w:p>
      <w:pPr>
        <w:pStyle w:val="style0"/>
        <w:widowControl w:val="false"/>
        <w:ind w:hanging="720" w:left="720" w:right="0"/>
      </w:pPr>
      <w:r>
        <w:rPr/>
        <w:t>Pradel R (1996) Utilization of capture-mark-recapture for the study of recruitment and population growth rate. Biometrics 52:703-709.</w:t>
      </w:r>
    </w:p>
    <w:p>
      <w:pPr>
        <w:pStyle w:val="style0"/>
        <w:widowControl w:val="false"/>
        <w:ind w:hanging="720" w:left="720" w:right="0"/>
      </w:pPr>
      <w:r>
        <w:rPr/>
      </w:r>
    </w:p>
    <w:p>
      <w:pPr>
        <w:pStyle w:val="style0"/>
        <w:widowControl w:val="false"/>
        <w:ind w:hanging="720" w:left="720" w:right="0"/>
      </w:pPr>
      <w:r>
        <w:rPr/>
        <w:t>Pulliam HR (1988) Sources, sinks, and population regulation. American Naturalist 132:652.</w:t>
      </w:r>
    </w:p>
    <w:p>
      <w:pPr>
        <w:pStyle w:val="style0"/>
        <w:widowControl w:val="false"/>
        <w:ind w:hanging="720" w:left="720" w:right="0"/>
      </w:pPr>
      <w:r>
        <w:rPr/>
      </w:r>
    </w:p>
    <w:p>
      <w:pPr>
        <w:pStyle w:val="style0"/>
        <w:widowControl w:val="false"/>
        <w:ind w:hanging="720" w:left="720" w:right="0"/>
      </w:pPr>
      <w:r>
        <w:rPr/>
        <w:t>R Developement Team RDC (2009) R: A language and environment for statistical computing. Vienna, Austria.</w:t>
      </w:r>
    </w:p>
    <w:p>
      <w:pPr>
        <w:pStyle w:val="style0"/>
        <w:widowControl w:val="false"/>
        <w:ind w:hanging="720" w:left="720" w:right="0"/>
      </w:pPr>
      <w:r>
        <w:rPr/>
      </w:r>
    </w:p>
    <w:p>
      <w:pPr>
        <w:pStyle w:val="style0"/>
        <w:widowControl w:val="false"/>
        <w:ind w:hanging="720" w:left="720" w:right="0"/>
      </w:pPr>
      <w:r>
        <w:rPr/>
        <w:t>Sandercock BK, Beissinger SR (2002) Estimating rates of population change for a neotropical parrot with ratio, mark-recapture and matrix methods. Journal of Applied Statistics 29:589-607.</w:t>
      </w:r>
    </w:p>
    <w:p>
      <w:pPr>
        <w:pStyle w:val="style0"/>
        <w:widowControl w:val="false"/>
        <w:ind w:hanging="720" w:left="720" w:right="0"/>
      </w:pPr>
      <w:r>
        <w:rPr/>
      </w:r>
    </w:p>
    <w:p>
      <w:pPr>
        <w:pStyle w:val="style0"/>
        <w:widowControl w:val="false"/>
        <w:ind w:hanging="720" w:left="720" w:right="0"/>
      </w:pPr>
      <w:r>
        <w:rPr/>
        <w:t>Schwartz OA, Armitage KB (2004) Weather influences on demography of the yellow-bellied marmot (</w:t>
      </w:r>
      <w:r>
        <w:rPr>
          <w:i/>
        </w:rPr>
        <w:t>Marmota flaviventris</w:t>
      </w:r>
      <w:r>
        <w:rPr/>
        <w:t>). Journal of Zoology 265:73-79.</w:t>
      </w:r>
    </w:p>
    <w:p>
      <w:pPr>
        <w:pStyle w:val="style0"/>
        <w:widowControl w:val="false"/>
        <w:ind w:hanging="720" w:left="720" w:right="0"/>
      </w:pPr>
      <w:r>
        <w:rPr/>
      </w:r>
    </w:p>
    <w:p>
      <w:pPr>
        <w:pStyle w:val="style0"/>
        <w:widowControl w:val="false"/>
        <w:ind w:hanging="720" w:left="720" w:right="0"/>
      </w:pPr>
      <w:r>
        <w:rPr/>
        <w:t>Smith AT (1974) The distribution and dispersal of pikas: influences of behavior and climate. Ecology 55:1368-1376.</w:t>
      </w:r>
    </w:p>
    <w:p>
      <w:pPr>
        <w:pStyle w:val="style0"/>
        <w:widowControl w:val="false"/>
        <w:ind w:hanging="720" w:left="720" w:right="0"/>
      </w:pPr>
      <w:r>
        <w:rPr/>
      </w:r>
    </w:p>
    <w:p>
      <w:pPr>
        <w:pStyle w:val="style0"/>
        <w:widowControl w:val="false"/>
        <w:ind w:hanging="720" w:left="720" w:right="0"/>
      </w:pPr>
      <w:r>
        <w:rPr/>
        <w:t>Stephens PA, Frey-Roos F, Arnold W, Sutherland WJ (2002) Model complexity and population predictions. The alpine marmot as a case study. Journal of Animal Ecology 71:343-361.</w:t>
      </w:r>
    </w:p>
    <w:p>
      <w:pPr>
        <w:pStyle w:val="style0"/>
        <w:widowControl w:val="false"/>
        <w:ind w:hanging="720" w:left="720" w:right="0"/>
      </w:pPr>
      <w:r>
        <w:rPr/>
      </w:r>
    </w:p>
    <w:p>
      <w:pPr>
        <w:pStyle w:val="style0"/>
        <w:widowControl w:val="false"/>
        <w:ind w:hanging="720" w:left="720" w:right="0"/>
      </w:pPr>
      <w:r>
        <w:rPr/>
        <w:t>Trefry SA, Hik DS (2009) Eavesdropping on the neighbourhood: collared pika (</w:t>
      </w:r>
      <w:r>
        <w:rPr>
          <w:i/>
        </w:rPr>
        <w:t>Ochotona collaris</w:t>
      </w:r>
      <w:r>
        <w:rPr/>
        <w:t>) responses to playback calls of conspecifics and heterospecifics. Ethology 115:928-938.</w:t>
      </w:r>
    </w:p>
    <w:p>
      <w:pPr>
        <w:pStyle w:val="style0"/>
        <w:widowControl w:val="false"/>
        <w:ind w:hanging="720" w:left="720" w:right="0"/>
      </w:pPr>
      <w:r>
        <w:rPr/>
      </w:r>
    </w:p>
    <w:p>
      <w:pPr>
        <w:pStyle w:val="style0"/>
        <w:widowControl w:val="false"/>
        <w:ind w:hanging="720" w:left="720" w:right="0"/>
      </w:pPr>
      <w:r>
        <w:rPr/>
        <w:t>Van Vuren D, Armitage KB (1994) Survival of dispersing and philopatric yellow-bellied marmots: what is the cost of dispersal? Oikos:179-181.</w:t>
      </w:r>
    </w:p>
    <w:p>
      <w:pPr>
        <w:pStyle w:val="style0"/>
        <w:widowControl w:val="false"/>
        <w:ind w:hanging="720" w:left="720" w:right="0"/>
      </w:pPr>
      <w:r>
        <w:rPr/>
      </w:r>
    </w:p>
    <w:p>
      <w:pPr>
        <w:pStyle w:val="style0"/>
        <w:widowControl w:val="false"/>
        <w:ind w:hanging="720" w:left="720" w:right="0"/>
      </w:pPr>
      <w:r>
        <w:rPr/>
        <w:t>Walther GR, Post E, Convey P, Menzel A, Parmesan C, Beebee TJC, Fromentin JM, Hoegh-Guldberg O, Bairlein F (2002) Ecological responses to recent climate change. Nature 416:389-395.</w:t>
      </w:r>
    </w:p>
    <w:p>
      <w:pPr>
        <w:pStyle w:val="style0"/>
        <w:widowControl w:val="false"/>
        <w:ind w:hanging="720" w:left="720" w:right="0"/>
      </w:pPr>
      <w:r>
        <w:rPr/>
      </w:r>
    </w:p>
    <w:p>
      <w:pPr>
        <w:pStyle w:val="style0"/>
        <w:widowControl w:val="false"/>
        <w:ind w:hanging="720" w:left="720" w:right="0"/>
      </w:pPr>
      <w:r>
        <w:rPr/>
        <w:t>Watkinson AR, Sutherland WJ (1995) Sources, sinks and pseudo-sinks. Journal of Animal Ecology 64:126-130.</w:t>
      </w:r>
    </w:p>
    <w:p>
      <w:pPr>
        <w:pStyle w:val="style0"/>
        <w:widowControl w:val="false"/>
        <w:ind w:hanging="720" w:left="720" w:right="0"/>
      </w:pPr>
      <w:r>
        <w:rPr/>
      </w:r>
    </w:p>
    <w:p>
      <w:pPr>
        <w:pStyle w:val="style0"/>
        <w:widowControl w:val="false"/>
        <w:ind w:hanging="720" w:left="720" w:right="0"/>
      </w:pPr>
      <w:r>
        <w:rPr/>
        <w:t>White GC, Burnham KP (1999) Program MARK: survival estimation from populations of marked animals. Bird Study 46:120-138.</w:t>
      </w:r>
    </w:p>
    <w:p>
      <w:pPr>
        <w:pStyle w:val="style0"/>
        <w:spacing w:line="480" w:lineRule="auto"/>
      </w:pPr>
      <w:r>
        <w:rPr/>
      </w:r>
    </w:p>
    <w:sectPr>
      <w:footerReference r:id="rId16" w:type="default"/>
      <w:type w:val="nextPage"/>
      <w:pgSz w:h="15840" w:w="12240"/>
      <w:pgMar w:bottom="1999" w:footer="1440" w:gutter="0" w:header="0" w:left="1440" w:right="1440" w:top="1440"/>
      <w:pgNumType w:fmt="decimal"/>
      <w:formProt w:val="false"/>
      <w:textDirection w:val="lrTb"/>
      <w:docGrid w:charSpace="0" w:linePitch="36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Brad Griffith" w:date="2012-11-15T23:44:00Z" w:id="0">
    <w:p>
      <w:r>
        <w:rPr/>
        <w:t>To evaluate the usefulness of hoary marmots and collared pikas as indicators of alpine herbivore responses to climate change.and in doing so critique the climate indicator concept.</w:t>
      </w:r>
    </w:p>
    <w:p>
      <w:r>
        <w:rPr/>
      </w:r>
    </w:p>
  </w:comment>
  <w:comment w:author="Brad Griffith" w:date="2012-11-16T00:52:00Z" w:id="1">
    <w:p>
      <w:r>
        <w:rPr/>
        <w:t>Need hypotheses for realized vs. asym lambda- this is your first objective</w:t>
      </w:r>
    </w:p>
    <w:p>
      <w:r>
        <w:rPr/>
      </w:r>
    </w:p>
  </w:comment>
  <w:comment w:author="Brad Griffith" w:date="2012-11-16T00:53:00Z" w:id="2">
    <w:p>
      <w:r>
        <w:rPr/>
        <w:t>This addresses objective 1</w:t>
      </w:r>
    </w:p>
    <w:p>
      <w:r>
        <w:rPr/>
      </w:r>
    </w:p>
    <w:p>
      <w:r>
        <w:rPr/>
      </w:r>
    </w:p>
  </w:comment>
  <w:comment w:author="Brad Griffith" w:date="2012-11-16T01:47:00Z" w:id="3">
    <w:p>
      <w:r>
        <w:rPr/>
        <w:t>You mean juvenile survival, no?</w:t>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3"/>
    </w:pPr>
    <w:r>
      <w:rPr/>
      <w:t xml:space="preserve"> </w:t>
    </w:r>
    <w:r>
      <w:rPr/>
      <w:fldChar w:fldCharType="begin"/>
    </w:r>
    <w:r>
      <w:instrText> PAGE </w:instrText>
    </w:r>
    <w:r>
      <w:fldChar w:fldCharType="separate"/>
    </w:r>
    <w:r>
      <w:t>31</w:t>
    </w:r>
    <w:r>
      <w:fldChar w:fldCharType="end"/>
    </w:r>
    <w:r>
      <w:rPr/>
      <w:t xml:space="preserve"> </w:t>
    </w:r>
    <w:r>
      <w:rPr/>
      <w:t xml:space="preserve">of </w:t>
    </w:r>
    <w:r>
      <w:rPr/>
      <w:fldChar w:fldCharType="begin"/>
    </w:r>
    <w:r>
      <w:instrText> NUMPAGES </w:instrText>
    </w:r>
    <w:r>
      <w:fldChar w:fldCharType="separate"/>
    </w:r>
    <w:r>
      <w:t>49</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3"/>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3"/>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3"/>
    </w:pPr>
    <w:r>
      <w:rPr/>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0" w:before="0" w:line="100" w:lineRule="atLeast"/>
    </w:pPr>
    <w:rPr>
      <w:rFonts w:ascii="Times New Roman" w:cs="Times New Roman" w:eastAsia="Times New Roman" w:hAnsi="Times New Roman"/>
      <w:color w:val="auto"/>
      <w:sz w:val="24"/>
      <w:szCs w:val="24"/>
      <w:lang w:bidi="ar-SA" w:eastAsia="en-US" w:val="en-US"/>
    </w:rPr>
  </w:style>
  <w:style w:styleId="style1" w:type="paragraph">
    <w:name w:val="Heading 1"/>
    <w:basedOn w:val="style0"/>
    <w:next w:val="style37"/>
    <w:pPr>
      <w:keepNext/>
      <w:spacing w:after="60" w:before="240"/>
    </w:pPr>
    <w:rPr>
      <w:rFonts w:ascii="Arial" w:cs="Arial" w:hAnsi="Arial"/>
      <w:b/>
      <w:bCs/>
      <w:sz w:val="32"/>
      <w:szCs w:val="32"/>
    </w:rPr>
  </w:style>
  <w:style w:styleId="style2" w:type="paragraph">
    <w:name w:val="Heading 2"/>
    <w:basedOn w:val="style0"/>
    <w:next w:val="style37"/>
    <w:pPr>
      <w:keepNext/>
      <w:numPr>
        <w:ilvl w:val="1"/>
        <w:numId w:val="1"/>
      </w:numPr>
      <w:spacing w:after="60" w:before="240"/>
      <w:outlineLvl w:val="1"/>
    </w:pPr>
    <w:rPr>
      <w:rFonts w:ascii="Arial" w:hAnsi="Arial"/>
      <w:b/>
      <w:szCs w:val="28"/>
    </w:rPr>
  </w:style>
  <w:style w:styleId="style3" w:type="paragraph">
    <w:name w:val="Heading 3"/>
    <w:basedOn w:val="style0"/>
    <w:next w:val="style37"/>
    <w:pPr>
      <w:keepNext/>
      <w:numPr>
        <w:ilvl w:val="2"/>
        <w:numId w:val="1"/>
      </w:numPr>
      <w:spacing w:after="60" w:before="240"/>
      <w:outlineLvl w:val="2"/>
    </w:pPr>
    <w:rPr>
      <w:i/>
      <w:szCs w:val="26"/>
      <w:u w:val="single"/>
    </w:rPr>
  </w:style>
  <w:style w:styleId="style4" w:type="paragraph">
    <w:name w:val="Heading 4"/>
    <w:basedOn w:val="style0"/>
    <w:next w:val="style37"/>
    <w:pPr>
      <w:keepNext/>
      <w:numPr>
        <w:ilvl w:val="3"/>
        <w:numId w:val="1"/>
      </w:numPr>
      <w:spacing w:after="60" w:before="240"/>
      <w:outlineLvl w:val="3"/>
    </w:pPr>
    <w:rPr>
      <w:b/>
      <w:bCs/>
      <w:sz w:val="28"/>
      <w:szCs w:val="28"/>
    </w:rPr>
  </w:style>
  <w:style w:styleId="style5" w:type="paragraph">
    <w:name w:val="Heading 5"/>
    <w:basedOn w:val="style0"/>
    <w:next w:val="style37"/>
    <w:pPr>
      <w:numPr>
        <w:ilvl w:val="4"/>
        <w:numId w:val="1"/>
      </w:numPr>
      <w:spacing w:after="60" w:before="240"/>
      <w:outlineLvl w:val="4"/>
    </w:pPr>
    <w:rPr>
      <w:b/>
      <w:bCs/>
      <w:i/>
      <w:iCs/>
      <w:sz w:val="26"/>
      <w:szCs w:val="26"/>
    </w:rPr>
  </w:style>
  <w:style w:styleId="style15" w:type="character">
    <w:name w:val="Default Paragraph Font"/>
    <w:next w:val="style15"/>
    <w:rPr/>
  </w:style>
  <w:style w:styleId="style16" w:type="character">
    <w:name w:val="Heading 1 Char"/>
    <w:basedOn w:val="style15"/>
    <w:next w:val="style16"/>
    <w:rPr>
      <w:rFonts w:ascii="Arial" w:cs="Arial" w:eastAsia="Times New Roman" w:hAnsi="Arial"/>
      <w:b/>
      <w:bCs/>
      <w:sz w:val="32"/>
      <w:szCs w:val="32"/>
    </w:rPr>
  </w:style>
  <w:style w:styleId="style17" w:type="character">
    <w:name w:val="Heading 2 Char"/>
    <w:basedOn w:val="style15"/>
    <w:next w:val="style17"/>
    <w:rPr>
      <w:rFonts w:ascii="Arial" w:cs="Times New Roman" w:eastAsia="Times New Roman" w:hAnsi="Arial"/>
      <w:b/>
      <w:sz w:val="24"/>
      <w:szCs w:val="28"/>
    </w:rPr>
  </w:style>
  <w:style w:styleId="style18" w:type="character">
    <w:name w:val="Heading 3 Char"/>
    <w:basedOn w:val="style15"/>
    <w:next w:val="style18"/>
    <w:rPr>
      <w:rFonts w:ascii="Times New Roman" w:cs="Times New Roman" w:eastAsia="Times New Roman" w:hAnsi="Times New Roman"/>
      <w:i/>
      <w:sz w:val="24"/>
      <w:szCs w:val="26"/>
      <w:u w:val="single"/>
    </w:rPr>
  </w:style>
  <w:style w:styleId="style19" w:type="character">
    <w:name w:val="Heading 4 Char"/>
    <w:basedOn w:val="style15"/>
    <w:next w:val="style19"/>
    <w:rPr>
      <w:rFonts w:ascii="Times New Roman" w:cs="Times New Roman" w:eastAsia="Times New Roman" w:hAnsi="Times New Roman"/>
      <w:b/>
      <w:bCs/>
      <w:sz w:val="28"/>
      <w:szCs w:val="28"/>
    </w:rPr>
  </w:style>
  <w:style w:styleId="style20" w:type="character">
    <w:name w:val="Heading 5 Char"/>
    <w:basedOn w:val="style15"/>
    <w:next w:val="style20"/>
    <w:rPr>
      <w:rFonts w:ascii="Times New Roman" w:cs="Times New Roman" w:eastAsia="Times New Roman" w:hAnsi="Times New Roman"/>
      <w:b/>
      <w:bCs/>
      <w:i/>
      <w:iCs/>
      <w:sz w:val="26"/>
      <w:szCs w:val="26"/>
    </w:rPr>
  </w:style>
  <w:style w:styleId="style21" w:type="character">
    <w:name w:val="Internet Link"/>
    <w:next w:val="style21"/>
    <w:rPr>
      <w:color w:val="0000FF"/>
      <w:u w:val="single"/>
      <w:lang w:bidi="en-US" w:eastAsia="en-US" w:val="en-US"/>
    </w:rPr>
  </w:style>
  <w:style w:styleId="style22" w:type="character">
    <w:name w:val="annotation reference"/>
    <w:next w:val="style22"/>
    <w:rPr>
      <w:sz w:val="18"/>
      <w:szCs w:val="18"/>
    </w:rPr>
  </w:style>
  <w:style w:styleId="style23" w:type="character">
    <w:name w:val="Comment Text Char"/>
    <w:basedOn w:val="style15"/>
    <w:next w:val="style23"/>
    <w:rPr>
      <w:rFonts w:ascii="Times New Roman" w:cs="Times New Roman" w:eastAsia="Times New Roman" w:hAnsi="Times New Roman"/>
      <w:sz w:val="20"/>
      <w:szCs w:val="20"/>
    </w:rPr>
  </w:style>
  <w:style w:styleId="style24" w:type="character">
    <w:name w:val="Comment Text Char1"/>
    <w:next w:val="style24"/>
    <w:rPr>
      <w:rFonts w:ascii="Times New Roman" w:cs="Times New Roman" w:eastAsia="Times New Roman" w:hAnsi="Times New Roman"/>
      <w:sz w:val="24"/>
      <w:szCs w:val="24"/>
    </w:rPr>
  </w:style>
  <w:style w:styleId="style25" w:type="character">
    <w:name w:val="Balloon Text Char"/>
    <w:basedOn w:val="style15"/>
    <w:next w:val="style25"/>
    <w:rPr>
      <w:rFonts w:ascii="Tahoma" w:cs="Tahoma" w:eastAsia="Times New Roman" w:hAnsi="Tahoma"/>
      <w:sz w:val="16"/>
      <w:szCs w:val="16"/>
    </w:rPr>
  </w:style>
  <w:style w:styleId="style26" w:type="character">
    <w:name w:val="Footer Char"/>
    <w:basedOn w:val="style15"/>
    <w:next w:val="style26"/>
    <w:rPr>
      <w:rFonts w:ascii="Times New Roman" w:cs="Times New Roman" w:eastAsia="Times New Roman" w:hAnsi="Times New Roman"/>
      <w:sz w:val="24"/>
      <w:szCs w:val="24"/>
    </w:rPr>
  </w:style>
  <w:style w:styleId="style27" w:type="character">
    <w:name w:val="page number"/>
    <w:basedOn w:val="style15"/>
    <w:next w:val="style27"/>
    <w:rPr/>
  </w:style>
  <w:style w:styleId="style28" w:type="character">
    <w:name w:val="line number"/>
    <w:basedOn w:val="style15"/>
    <w:next w:val="style28"/>
    <w:rPr/>
  </w:style>
  <w:style w:styleId="style29" w:type="character">
    <w:name w:val="FollowedHyperlink"/>
    <w:next w:val="style29"/>
    <w:rPr>
      <w:color w:val="993366"/>
      <w:u w:val="single"/>
    </w:rPr>
  </w:style>
  <w:style w:styleId="style30" w:type="character">
    <w:name w:val="Comment Subject Char"/>
    <w:basedOn w:val="style23"/>
    <w:next w:val="style30"/>
    <w:rPr>
      <w:rFonts w:ascii="Times New Roman" w:cs="Times New Roman" w:eastAsia="Times New Roman" w:hAnsi="Times New Roman"/>
      <w:b/>
      <w:bCs/>
      <w:sz w:val="20"/>
      <w:szCs w:val="20"/>
    </w:rPr>
  </w:style>
  <w:style w:styleId="style31" w:type="character">
    <w:name w:val="Header Char"/>
    <w:basedOn w:val="style15"/>
    <w:next w:val="style31"/>
    <w:rPr>
      <w:rFonts w:ascii="Times New Roman" w:cs="Times New Roman" w:eastAsia="Times New Roman" w:hAnsi="Times New Roman"/>
      <w:sz w:val="24"/>
      <w:szCs w:val="24"/>
    </w:rPr>
  </w:style>
  <w:style w:styleId="style32" w:type="character">
    <w:name w:val="Footnote Text Char"/>
    <w:basedOn w:val="style15"/>
    <w:next w:val="style32"/>
    <w:rPr>
      <w:rFonts w:ascii="Times New Roman" w:cs="Times New Roman" w:eastAsia="Times New Roman" w:hAnsi="Times New Roman"/>
      <w:sz w:val="20"/>
      <w:szCs w:val="20"/>
    </w:rPr>
  </w:style>
  <w:style w:styleId="style33" w:type="character">
    <w:name w:val="footnote reference"/>
    <w:next w:val="style33"/>
    <w:rPr>
      <w:vertAlign w:val="superscript"/>
    </w:rPr>
  </w:style>
  <w:style w:styleId="style34" w:type="character">
    <w:name w:val="Strong Emphasis"/>
    <w:next w:val="style34"/>
    <w:rPr>
      <w:b/>
      <w:bCs/>
    </w:rPr>
  </w:style>
  <w:style w:styleId="style35" w:type="character">
    <w:name w:val="Numbering Symbols"/>
    <w:next w:val="style35"/>
    <w:rPr/>
  </w:style>
  <w:style w:styleId="style36" w:type="paragraph">
    <w:name w:val="Heading"/>
    <w:basedOn w:val="style0"/>
    <w:next w:val="style37"/>
    <w:pPr>
      <w:keepNext/>
      <w:spacing w:after="120" w:before="240"/>
    </w:pPr>
    <w:rPr>
      <w:rFonts w:ascii="Arial" w:cs="Lohit Hindi" w:eastAsia="WenQuanYi Micro Hei" w:hAnsi="Arial"/>
      <w:sz w:val="28"/>
      <w:szCs w:val="28"/>
    </w:rPr>
  </w:style>
  <w:style w:styleId="style37" w:type="paragraph">
    <w:name w:val="Text body"/>
    <w:basedOn w:val="style0"/>
    <w:next w:val="style37"/>
    <w:pPr>
      <w:spacing w:after="120" w:before="0"/>
    </w:pPr>
    <w:rPr/>
  </w:style>
  <w:style w:styleId="style38" w:type="paragraph">
    <w:name w:val="List"/>
    <w:basedOn w:val="style37"/>
    <w:next w:val="style38"/>
    <w:pPr/>
    <w:rPr>
      <w:rFonts w:cs="Lohit Hindi"/>
    </w:rPr>
  </w:style>
  <w:style w:styleId="style39" w:type="paragraph">
    <w:name w:val="Caption"/>
    <w:basedOn w:val="style0"/>
    <w:next w:val="style39"/>
    <w:pPr>
      <w:suppressLineNumbers/>
      <w:spacing w:after="120" w:before="120"/>
    </w:pPr>
    <w:rPr>
      <w:rFonts w:cs="Lohit Hindi"/>
      <w:i/>
      <w:iCs/>
      <w:sz w:val="24"/>
      <w:szCs w:val="24"/>
    </w:rPr>
  </w:style>
  <w:style w:styleId="style40" w:type="paragraph">
    <w:name w:val="Index"/>
    <w:basedOn w:val="style0"/>
    <w:next w:val="style40"/>
    <w:pPr>
      <w:suppressLineNumbers/>
    </w:pPr>
    <w:rPr>
      <w:rFonts w:cs="Lohit Hindi"/>
    </w:rPr>
  </w:style>
  <w:style w:styleId="style41" w:type="paragraph">
    <w:name w:val="annotation text"/>
    <w:basedOn w:val="style0"/>
    <w:next w:val="style41"/>
    <w:pPr/>
    <w:rPr/>
  </w:style>
  <w:style w:styleId="style42" w:type="paragraph">
    <w:name w:val="Balloon Text"/>
    <w:basedOn w:val="style0"/>
    <w:next w:val="style42"/>
    <w:pPr/>
    <w:rPr>
      <w:rFonts w:ascii="Tahoma" w:cs="Tahoma" w:hAnsi="Tahoma"/>
      <w:sz w:val="16"/>
      <w:szCs w:val="16"/>
    </w:rPr>
  </w:style>
  <w:style w:styleId="style43" w:type="paragraph">
    <w:name w:val="Footer"/>
    <w:basedOn w:val="style0"/>
    <w:next w:val="style43"/>
    <w:pPr>
      <w:suppressLineNumbers/>
      <w:tabs>
        <w:tab w:leader="none" w:pos="4320" w:val="center"/>
        <w:tab w:leader="none" w:pos="8640" w:val="right"/>
      </w:tabs>
    </w:pPr>
    <w:rPr/>
  </w:style>
  <w:style w:styleId="style44" w:type="paragraph">
    <w:name w:val="font5"/>
    <w:basedOn w:val="style0"/>
    <w:next w:val="style44"/>
    <w:pPr>
      <w:spacing w:after="28" w:before="28"/>
    </w:pPr>
    <w:rPr>
      <w:szCs w:val="20"/>
    </w:rPr>
  </w:style>
  <w:style w:styleId="style45" w:type="paragraph">
    <w:name w:val="font6"/>
    <w:basedOn w:val="style0"/>
    <w:next w:val="style45"/>
    <w:pPr>
      <w:spacing w:after="28" w:before="28"/>
    </w:pPr>
    <w:rPr>
      <w:b/>
      <w:szCs w:val="20"/>
    </w:rPr>
  </w:style>
  <w:style w:styleId="style46" w:type="paragraph">
    <w:name w:val="font7"/>
    <w:basedOn w:val="style0"/>
    <w:next w:val="style46"/>
    <w:pPr>
      <w:spacing w:after="28" w:before="28"/>
    </w:pPr>
    <w:rPr>
      <w:szCs w:val="20"/>
    </w:rPr>
  </w:style>
  <w:style w:styleId="style47" w:type="paragraph">
    <w:name w:val="xl24"/>
    <w:basedOn w:val="style0"/>
    <w:next w:val="style47"/>
    <w:pPr>
      <w:pBdr>
        <w:top w:color="00000A" w:space="0" w:sz="4" w:val="single"/>
        <w:bottom w:color="00000A" w:space="0" w:sz="4" w:val="single"/>
      </w:pBdr>
      <w:spacing w:after="28" w:before="28"/>
      <w:jc w:val="center"/>
    </w:pPr>
    <w:rPr>
      <w:b/>
      <w:szCs w:val="20"/>
    </w:rPr>
  </w:style>
  <w:style w:styleId="style48" w:type="paragraph">
    <w:name w:val="xl25"/>
    <w:basedOn w:val="style0"/>
    <w:next w:val="style48"/>
    <w:pPr>
      <w:spacing w:after="28" w:before="28"/>
      <w:textAlignment w:val="top"/>
    </w:pPr>
    <w:rPr>
      <w:b/>
      <w:szCs w:val="20"/>
    </w:rPr>
  </w:style>
  <w:style w:styleId="style49" w:type="paragraph">
    <w:name w:val="xl26"/>
    <w:basedOn w:val="style0"/>
    <w:next w:val="style49"/>
    <w:pPr>
      <w:spacing w:after="28" w:before="28"/>
      <w:jc w:val="center"/>
      <w:textAlignment w:val="top"/>
    </w:pPr>
    <w:rPr>
      <w:szCs w:val="20"/>
    </w:rPr>
  </w:style>
  <w:style w:styleId="style50" w:type="paragraph">
    <w:name w:val="xl27"/>
    <w:basedOn w:val="style0"/>
    <w:next w:val="style50"/>
    <w:pPr>
      <w:pBdr>
        <w:bottom w:color="00000A" w:space="0" w:sz="4" w:val="single"/>
      </w:pBdr>
      <w:spacing w:after="28" w:before="28"/>
      <w:textAlignment w:val="top"/>
    </w:pPr>
    <w:rPr>
      <w:b/>
      <w:szCs w:val="20"/>
    </w:rPr>
  </w:style>
  <w:style w:styleId="style51" w:type="paragraph">
    <w:name w:val="xl28"/>
    <w:basedOn w:val="style0"/>
    <w:next w:val="style51"/>
    <w:pPr>
      <w:pBdr>
        <w:bottom w:color="00000A" w:space="0" w:sz="4" w:val="single"/>
      </w:pBdr>
      <w:spacing w:after="28" w:before="28"/>
      <w:jc w:val="center"/>
      <w:textAlignment w:val="top"/>
    </w:pPr>
    <w:rPr>
      <w:szCs w:val="20"/>
    </w:rPr>
  </w:style>
  <w:style w:styleId="style52" w:type="paragraph">
    <w:name w:val="xl65"/>
    <w:basedOn w:val="style0"/>
    <w:next w:val="style52"/>
    <w:pPr>
      <w:spacing w:after="28" w:before="28"/>
      <w:jc w:val="center"/>
    </w:pPr>
    <w:rPr>
      <w:rFonts w:ascii="Times" w:hAnsi="Times"/>
      <w:sz w:val="20"/>
      <w:szCs w:val="20"/>
    </w:rPr>
  </w:style>
  <w:style w:styleId="style53" w:type="paragraph">
    <w:name w:val="xl66"/>
    <w:basedOn w:val="style0"/>
    <w:next w:val="style53"/>
    <w:pPr>
      <w:pBdr>
        <w:bottom w:color="00000A" w:space="0" w:sz="4" w:val="single"/>
      </w:pBdr>
      <w:spacing w:after="28" w:before="28"/>
      <w:jc w:val="center"/>
    </w:pPr>
    <w:rPr>
      <w:rFonts w:ascii="Times" w:hAnsi="Times"/>
      <w:sz w:val="20"/>
      <w:szCs w:val="20"/>
    </w:rPr>
  </w:style>
  <w:style w:styleId="style54" w:type="paragraph">
    <w:name w:val="xl67"/>
    <w:basedOn w:val="style0"/>
    <w:next w:val="style54"/>
    <w:pPr>
      <w:spacing w:after="28" w:before="28"/>
    </w:pPr>
    <w:rPr>
      <w:rFonts w:ascii="Times" w:hAnsi="Times"/>
      <w:i/>
      <w:sz w:val="20"/>
      <w:szCs w:val="20"/>
    </w:rPr>
  </w:style>
  <w:style w:styleId="style55" w:type="paragraph">
    <w:name w:val="xl68"/>
    <w:basedOn w:val="style0"/>
    <w:next w:val="style55"/>
    <w:pPr>
      <w:spacing w:after="28" w:before="28"/>
    </w:pPr>
    <w:rPr>
      <w:rFonts w:ascii="Times" w:hAnsi="Times"/>
      <w:sz w:val="20"/>
      <w:szCs w:val="20"/>
    </w:rPr>
  </w:style>
  <w:style w:styleId="style56" w:type="paragraph">
    <w:name w:val="xl69"/>
    <w:basedOn w:val="style0"/>
    <w:next w:val="style56"/>
    <w:pPr>
      <w:pBdr>
        <w:top w:color="00000A" w:space="0" w:sz="4" w:val="single"/>
        <w:bottom w:color="00000A" w:space="0" w:sz="4" w:val="single"/>
      </w:pBdr>
      <w:spacing w:after="28" w:before="28"/>
    </w:pPr>
    <w:rPr>
      <w:rFonts w:ascii="Times" w:hAnsi="Times"/>
      <w:sz w:val="20"/>
      <w:szCs w:val="20"/>
    </w:rPr>
  </w:style>
  <w:style w:styleId="style57" w:type="paragraph">
    <w:name w:val="xl70"/>
    <w:basedOn w:val="style0"/>
    <w:next w:val="style57"/>
    <w:pPr>
      <w:pBdr>
        <w:bottom w:color="00000A" w:space="0" w:sz="4" w:val="single"/>
      </w:pBdr>
      <w:spacing w:after="28" w:before="28"/>
    </w:pPr>
    <w:rPr>
      <w:rFonts w:ascii="Times" w:hAnsi="Times"/>
      <w:sz w:val="20"/>
      <w:szCs w:val="20"/>
    </w:rPr>
  </w:style>
  <w:style w:styleId="style58" w:type="paragraph">
    <w:name w:val="xl71"/>
    <w:basedOn w:val="style0"/>
    <w:next w:val="style58"/>
    <w:pPr>
      <w:pBdr>
        <w:top w:color="00000A" w:space="0" w:sz="4" w:val="single"/>
        <w:bottom w:color="00000A" w:space="0" w:sz="4" w:val="single"/>
      </w:pBdr>
      <w:spacing w:after="28" w:before="28"/>
      <w:jc w:val="center"/>
    </w:pPr>
    <w:rPr>
      <w:rFonts w:ascii="Times" w:hAnsi="Times"/>
      <w:b/>
      <w:sz w:val="20"/>
      <w:szCs w:val="20"/>
    </w:rPr>
  </w:style>
  <w:style w:styleId="style59" w:type="paragraph">
    <w:name w:val="xl72"/>
    <w:basedOn w:val="style0"/>
    <w:next w:val="style59"/>
    <w:pPr>
      <w:spacing w:after="28" w:before="28"/>
    </w:pPr>
    <w:rPr>
      <w:rFonts w:ascii="Times" w:hAnsi="Times"/>
      <w:b/>
      <w:sz w:val="20"/>
      <w:szCs w:val="20"/>
    </w:rPr>
  </w:style>
  <w:style w:styleId="style60" w:type="paragraph">
    <w:name w:val="xl73"/>
    <w:basedOn w:val="style0"/>
    <w:next w:val="style60"/>
    <w:pPr>
      <w:spacing w:after="28" w:before="28"/>
      <w:jc w:val="center"/>
    </w:pPr>
    <w:rPr>
      <w:rFonts w:ascii="Times" w:hAnsi="Times"/>
      <w:sz w:val="20"/>
      <w:szCs w:val="20"/>
    </w:rPr>
  </w:style>
  <w:style w:styleId="style61" w:type="paragraph">
    <w:name w:val="xl74"/>
    <w:basedOn w:val="style0"/>
    <w:next w:val="style61"/>
    <w:pPr>
      <w:pBdr>
        <w:bottom w:color="00000A" w:space="0" w:sz="4" w:val="single"/>
      </w:pBdr>
      <w:spacing w:after="28" w:before="28"/>
      <w:jc w:val="center"/>
    </w:pPr>
    <w:rPr>
      <w:rFonts w:ascii="Times" w:hAnsi="Times"/>
      <w:sz w:val="20"/>
      <w:szCs w:val="20"/>
    </w:rPr>
  </w:style>
  <w:style w:styleId="style62" w:type="paragraph">
    <w:name w:val="annotation subject"/>
    <w:basedOn w:val="style41"/>
    <w:next w:val="style62"/>
    <w:pPr/>
    <w:rPr>
      <w:b/>
      <w:bCs/>
      <w:sz w:val="20"/>
      <w:szCs w:val="20"/>
    </w:rPr>
  </w:style>
  <w:style w:styleId="style63" w:type="paragraph">
    <w:name w:val="Contents 1"/>
    <w:basedOn w:val="style0"/>
    <w:next w:val="style63"/>
    <w:pPr>
      <w:tabs>
        <w:tab w:leader="dot" w:pos="7920" w:val="right"/>
      </w:tabs>
      <w:spacing w:line="480" w:lineRule="auto"/>
      <w:ind w:hanging="0" w:left="0" w:right="0"/>
    </w:pPr>
    <w:rPr>
      <w:b/>
      <w:lang w:bidi="en-US"/>
    </w:rPr>
  </w:style>
  <w:style w:styleId="style64" w:type="paragraph">
    <w:name w:val="Contents 2"/>
    <w:basedOn w:val="style0"/>
    <w:next w:val="style64"/>
    <w:pPr>
      <w:tabs>
        <w:tab w:leader="dot" w:pos="8165" w:val="right"/>
      </w:tabs>
      <w:spacing w:line="480" w:lineRule="auto"/>
      <w:ind w:hanging="0" w:left="245" w:right="0"/>
    </w:pPr>
    <w:rPr/>
  </w:style>
  <w:style w:styleId="style65" w:type="paragraph">
    <w:name w:val="Contents 3"/>
    <w:basedOn w:val="style0"/>
    <w:next w:val="style65"/>
    <w:pPr>
      <w:tabs>
        <w:tab w:leader="dot" w:pos="8400" w:val="right"/>
      </w:tabs>
      <w:spacing w:line="480" w:lineRule="auto"/>
      <w:ind w:hanging="0" w:left="480" w:right="0"/>
    </w:pPr>
    <w:rPr/>
  </w:style>
  <w:style w:styleId="style66" w:type="paragraph">
    <w:name w:val="Header"/>
    <w:basedOn w:val="style0"/>
    <w:next w:val="style66"/>
    <w:pPr>
      <w:suppressLineNumbers/>
      <w:tabs>
        <w:tab w:leader="none" w:pos="4320" w:val="center"/>
        <w:tab w:leader="none" w:pos="8640" w:val="right"/>
      </w:tabs>
    </w:pPr>
    <w:rPr/>
  </w:style>
  <w:style w:styleId="style67" w:type="paragraph">
    <w:name w:val="footnote text"/>
    <w:basedOn w:val="style0"/>
    <w:next w:val="style67"/>
    <w:pPr/>
    <w:rPr>
      <w:sz w:val="20"/>
      <w:szCs w:val="20"/>
    </w:rPr>
  </w:style>
  <w:style w:styleId="style68" w:type="paragraph">
    <w:name w:val="Bibliography 1"/>
    <w:basedOn w:val="style40"/>
    <w:next w:val="style68"/>
    <w:pPr>
      <w:tabs/>
      <w:spacing w:after="240" w:before="0" w:line="240" w:lineRule="atLeast"/>
      <w:ind w:hanging="72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2.xml"/><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footer" Target="footer3.xml"/><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footer" Target="footer4.xml"/><Relationship Id="rId17" Type="http://schemas.openxmlformats.org/officeDocument/2006/relationships/comments" Target="comments.xml"/><Relationship Id="rId18" Type="http://schemas.openxmlformats.org/officeDocument/2006/relationships/numbering" Target="numbering.xml"/><Relationship Id="rId1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146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2012-11-16T08:34:00.00Z</dcterms:created>
  <dc:creator>Brad Griffith</dc:creator>
  <cp:lastModifiedBy>Brad Griffith</cp:lastModifiedBy>
  <dcterms:modified xsi:type="dcterms:W3CDTF">2012-11-16T11:00:00.00Z</dcterms:modified>
  <cp:revision>7</cp:revision>
</cp:coreProperties>
</file>